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EA4AC0" w:rsidR="00D25649" w:rsidRPr="00CF4DCA" w:rsidRDefault="00D25649" w:rsidP="00891BD3">
      <w:pPr>
        <w:jc w:val="center"/>
        <w:rPr>
          <w:rFonts w:ascii="Cambria" w:hAnsi="Cambria"/>
          <w:b/>
          <w:sz w:val="32"/>
          <w:szCs w:val="32"/>
          <w:lang w:val="nl-NL"/>
        </w:rPr>
      </w:pPr>
    </w:p>
    <w:p w14:paraId="6BF21358" w14:textId="546F8203" w:rsidR="0073487E" w:rsidRPr="00CF4DCA" w:rsidRDefault="00D25649" w:rsidP="00891BD3">
      <w:pPr>
        <w:jc w:val="center"/>
        <w:rPr>
          <w:rFonts w:ascii="Cambria" w:hAnsi="Cambria"/>
          <w:b/>
          <w:sz w:val="32"/>
          <w:szCs w:val="32"/>
          <w:lang w:val="nl-NL"/>
        </w:rPr>
      </w:pPr>
      <w:r w:rsidRPr="00CF4DCA">
        <w:rPr>
          <w:rFonts w:ascii="Cambria" w:hAnsi="Cambria"/>
          <w:b/>
          <w:noProof/>
          <w:sz w:val="32"/>
          <w:szCs w:val="32"/>
          <w:lang w:val="nl-NL" w:eastAsia="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BB3B8"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47B5962E" w:rsidR="00F54C1C" w:rsidRPr="00CF4DCA" w:rsidRDefault="00F54C1C" w:rsidP="00F54C1C">
      <w:pPr>
        <w:jc w:val="center"/>
        <w:rPr>
          <w:rFonts w:ascii="Cambria" w:hAnsi="Cambria"/>
          <w:b/>
          <w:sz w:val="44"/>
          <w:szCs w:val="44"/>
          <w:lang w:val="nl-NL"/>
        </w:rPr>
      </w:pPr>
      <w:r w:rsidRPr="00CF4DCA">
        <w:rPr>
          <w:rFonts w:ascii="Cambria" w:hAnsi="Cambria"/>
          <w:b/>
          <w:sz w:val="44"/>
          <w:szCs w:val="44"/>
          <w:lang w:val="nl-NL"/>
        </w:rPr>
        <w:t>&lt;</w:t>
      </w:r>
      <w:ins w:id="0" w:author="mike ottens" w:date="2017-05-19T09:26:00Z">
        <w:r w:rsidR="00900399">
          <w:rPr>
            <w:rFonts w:ascii="Cambria" w:hAnsi="Cambria"/>
            <w:b/>
            <w:sz w:val="44"/>
            <w:szCs w:val="44"/>
            <w:lang w:val="nl-NL"/>
          </w:rPr>
          <w:t>alfa college</w:t>
        </w:r>
      </w:ins>
      <w:del w:id="1" w:author="mike ottens" w:date="2017-05-19T09:26:00Z">
        <w:r w:rsidRPr="00CF4DCA" w:rsidDel="00900399">
          <w:rPr>
            <w:rFonts w:ascii="Cambria" w:hAnsi="Cambria"/>
            <w:b/>
            <w:sz w:val="44"/>
            <w:szCs w:val="44"/>
            <w:lang w:val="nl-NL"/>
          </w:rPr>
          <w:delText>Naam Bedrijf opdrachtgever</w:delText>
        </w:r>
      </w:del>
      <w:r w:rsidRPr="00CF4DCA">
        <w:rPr>
          <w:rFonts w:ascii="Cambria" w:hAnsi="Cambria"/>
          <w:b/>
          <w:sz w:val="44"/>
          <w:szCs w:val="44"/>
          <w:lang w:val="nl-NL"/>
        </w:rPr>
        <w:t>&gt;</w:t>
      </w:r>
    </w:p>
    <w:p w14:paraId="4AD2C32F" w14:textId="77777777" w:rsidR="00D25649" w:rsidRPr="00CF4DCA" w:rsidRDefault="00D25649" w:rsidP="00F54C1C">
      <w:pPr>
        <w:jc w:val="center"/>
        <w:rPr>
          <w:rFonts w:ascii="Cambria" w:hAnsi="Cambria"/>
          <w:b/>
          <w:sz w:val="44"/>
          <w:szCs w:val="44"/>
          <w:lang w:val="nl-NL"/>
        </w:rPr>
      </w:pPr>
    </w:p>
    <w:p w14:paraId="42A408A1" w14:textId="558088F5" w:rsidR="00F54C1C" w:rsidRPr="00CF4DCA" w:rsidRDefault="00F54C1C" w:rsidP="00F54C1C">
      <w:pPr>
        <w:jc w:val="center"/>
        <w:rPr>
          <w:rFonts w:ascii="Cambria" w:hAnsi="Cambria"/>
          <w:b/>
          <w:sz w:val="44"/>
          <w:szCs w:val="44"/>
          <w:lang w:val="nl-NL"/>
        </w:rPr>
      </w:pPr>
      <w:r w:rsidRPr="00CF4DCA">
        <w:rPr>
          <w:rFonts w:ascii="Cambria" w:hAnsi="Cambria"/>
          <w:b/>
          <w:sz w:val="44"/>
          <w:szCs w:val="44"/>
          <w:lang w:val="nl-NL"/>
        </w:rPr>
        <w:t>&lt;Naam Project&gt;</w:t>
      </w:r>
    </w:p>
    <w:p w14:paraId="29EBE95F" w14:textId="21294600" w:rsidR="00F54C1C" w:rsidRPr="00CF4DCA" w:rsidRDefault="00F54C1C" w:rsidP="00F54C1C">
      <w:pPr>
        <w:jc w:val="center"/>
        <w:rPr>
          <w:rFonts w:ascii="Cambria" w:hAnsi="Cambria"/>
          <w:b/>
          <w:sz w:val="36"/>
          <w:szCs w:val="36"/>
          <w:lang w:val="nl-NL"/>
        </w:rPr>
      </w:pPr>
      <w:r w:rsidRPr="00CF4DCA">
        <w:rPr>
          <w:rFonts w:ascii="Cambria" w:hAnsi="Cambria"/>
          <w:b/>
          <w:sz w:val="36"/>
          <w:szCs w:val="36"/>
          <w:lang w:val="nl-NL"/>
        </w:rPr>
        <w:t>Project &lt;</w:t>
      </w:r>
      <w:ins w:id="2" w:author="mike ottens" w:date="2017-05-19T09:27:00Z">
        <w:r w:rsidR="00900399">
          <w:rPr>
            <w:rFonts w:ascii="Cambria" w:hAnsi="Cambria"/>
            <w:b/>
            <w:sz w:val="36"/>
            <w:szCs w:val="36"/>
            <w:lang w:val="nl-NL"/>
          </w:rPr>
          <w:t>1</w:t>
        </w:r>
      </w:ins>
      <w:del w:id="3" w:author="mike ottens" w:date="2017-05-19T09:27:00Z">
        <w:r w:rsidRPr="00CF4DCA" w:rsidDel="00900399">
          <w:rPr>
            <w:rFonts w:ascii="Cambria" w:hAnsi="Cambria"/>
            <w:b/>
            <w:sz w:val="36"/>
            <w:szCs w:val="36"/>
            <w:lang w:val="nl-NL"/>
          </w:rPr>
          <w:delText>nummer</w:delText>
        </w:r>
      </w:del>
      <w:r w:rsidRPr="00CF4DCA">
        <w:rPr>
          <w:rFonts w:ascii="Cambria" w:hAnsi="Cambria"/>
          <w:b/>
          <w:sz w:val="36"/>
          <w:szCs w:val="36"/>
          <w:lang w:val="nl-NL"/>
        </w:rPr>
        <w:t>&gt;</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7883F99B"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&lt;</w:t>
      </w:r>
      <w:ins w:id="4" w:author="mike ottens" w:date="2017-05-19T09:30:00Z">
        <w:r w:rsidR="00900399">
          <w:rPr>
            <w:rFonts w:ascii="Cambria" w:hAnsi="Cambria"/>
            <w:szCs w:val="24"/>
            <w:lang w:val="nl-NL"/>
          </w:rPr>
          <w:t>Johan</w:t>
        </w:r>
      </w:ins>
      <w:ins w:id="5" w:author="mike ottens" w:date="2017-05-19T09:27:00Z">
        <w:r w:rsidR="00900399">
          <w:rPr>
            <w:rFonts w:ascii="Cambria" w:hAnsi="Cambria"/>
            <w:szCs w:val="24"/>
            <w:lang w:val="nl-NL"/>
          </w:rPr>
          <w:t xml:space="preserve"> strootman</w:t>
        </w:r>
      </w:ins>
      <w:del w:id="6" w:author="mike ottens" w:date="2017-05-19T09:27:00Z">
        <w:r w:rsidRPr="00CF4DCA" w:rsidDel="00900399">
          <w:rPr>
            <w:rFonts w:ascii="Cambria" w:hAnsi="Cambria"/>
            <w:szCs w:val="24"/>
            <w:lang w:val="nl-NL"/>
          </w:rPr>
          <w:delText>naam opdrachtgever</w:delText>
        </w:r>
      </w:del>
      <w:r w:rsidRPr="00CF4DCA">
        <w:rPr>
          <w:rFonts w:ascii="Cambria" w:hAnsi="Cambria"/>
          <w:szCs w:val="24"/>
          <w:lang w:val="nl-NL"/>
        </w:rPr>
        <w:t>&gt;</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69EAC791" w:rsidR="009D5486" w:rsidRPr="00CF4DCA" w:rsidRDefault="00DF38C5" w:rsidP="009D5486">
      <w:pPr>
        <w:rPr>
          <w:rFonts w:ascii="Cambria" w:hAnsi="Cambria"/>
          <w:szCs w:val="24"/>
          <w:lang w:val="nl-NL"/>
        </w:rPr>
      </w:pPr>
      <w:ins w:id="7" w:author="mike ottens" w:date="2017-07-01T12:31:00Z">
        <w:r>
          <w:rPr>
            <w:rFonts w:ascii="Cambria" w:hAnsi="Cambria"/>
            <w:szCs w:val="24"/>
            <w:lang w:val="nl-NL"/>
          </w:rPr>
          <w:t xml:space="preserve">                                                                                                        Maker : mike ottens</w:t>
        </w:r>
      </w:ins>
    </w:p>
    <w:p w14:paraId="6915EF6F" w14:textId="5E9C34DE"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ins w:id="8" w:author="mike ottens" w:date="2017-05-19T09:29:00Z">
        <w:r w:rsidR="00900399">
          <w:rPr>
            <w:rFonts w:ascii="Cambria" w:hAnsi="Cambria"/>
            <w:szCs w:val="24"/>
            <w:lang w:val="nl-NL"/>
          </w:rPr>
          <w:t>Johan</w:t>
        </w:r>
      </w:ins>
      <w:ins w:id="9" w:author="mike ottens" w:date="2017-05-19T09:28:00Z">
        <w:r w:rsidR="00900399">
          <w:rPr>
            <w:rFonts w:ascii="Cambria" w:hAnsi="Cambria"/>
            <w:szCs w:val="24"/>
            <w:lang w:val="nl-NL"/>
          </w:rPr>
          <w:t xml:space="preserve"> stootman</w:t>
        </w:r>
      </w:ins>
    </w:p>
    <w:p w14:paraId="098F6891" w14:textId="6BA41907"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ins w:id="10" w:author="mike ottens" w:date="2017-05-19T09:29:00Z">
        <w:r w:rsidR="00900399">
          <w:rPr>
            <w:rFonts w:ascii="Cambria" w:hAnsi="Cambria"/>
            <w:szCs w:val="24"/>
            <w:lang w:val="nl-NL"/>
          </w:rPr>
          <w:t xml:space="preserve"> </w:t>
        </w:r>
        <w:proofErr w:type="spellStart"/>
        <w:r w:rsidR="00900399">
          <w:rPr>
            <w:rFonts w:ascii="Cambria" w:hAnsi="Cambria"/>
            <w:szCs w:val="24"/>
            <w:lang w:val="nl-NL"/>
          </w:rPr>
          <w:t>itb</w:t>
        </w:r>
        <w:proofErr w:type="spellEnd"/>
        <w:r w:rsidR="00900399">
          <w:rPr>
            <w:rFonts w:ascii="Cambria" w:hAnsi="Cambria"/>
            <w:szCs w:val="24"/>
            <w:lang w:val="nl-NL"/>
          </w:rPr>
          <w:t xml:space="preserve"> 4-1a</w:t>
        </w:r>
      </w:ins>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4DCE8C29"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ins w:id="11" w:author="mike ottens" w:date="2017-05-19T09:28:00Z">
        <w:r w:rsidR="00900399">
          <w:rPr>
            <w:rFonts w:ascii="Cambria" w:hAnsi="Cambria"/>
            <w:szCs w:val="24"/>
            <w:lang w:val="nl-NL"/>
          </w:rPr>
          <w:t>19-05-2017</w:t>
        </w:r>
      </w:ins>
    </w:p>
    <w:p w14:paraId="5186CEE8" w14:textId="305BAF33"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ins w:id="12" w:author="mike ottens" w:date="2017-05-19T09:28:00Z">
        <w:r w:rsidR="00900399">
          <w:rPr>
            <w:rFonts w:ascii="Cambria" w:hAnsi="Cambria"/>
            <w:szCs w:val="24"/>
            <w:lang w:val="nl-NL"/>
          </w:rPr>
          <w:t>1</w:t>
        </w:r>
      </w:ins>
    </w:p>
    <w:p w14:paraId="0E5FEFCA" w14:textId="2995D24A"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ins w:id="13" w:author="mike ottens" w:date="2017-05-19T09:29:00Z">
        <w:r w:rsidR="00900399">
          <w:rPr>
            <w:rFonts w:ascii="Cambria" w:hAnsi="Cambria"/>
            <w:szCs w:val="24"/>
            <w:lang w:val="nl-NL"/>
          </w:rPr>
          <w:t>Groningen</w:t>
        </w:r>
      </w:ins>
      <w:ins w:id="14" w:author="mike ottens" w:date="2017-05-19T09:28:00Z">
        <w:r w:rsidR="00900399">
          <w:rPr>
            <w:rFonts w:ascii="Cambria" w:hAnsi="Cambria"/>
            <w:szCs w:val="24"/>
            <w:lang w:val="nl-NL"/>
          </w:rPr>
          <w:t>/Hoogezand</w:t>
        </w:r>
      </w:ins>
    </w:p>
    <w:p w14:paraId="55ACA183" w14:textId="77777777" w:rsidR="00973862" w:rsidRPr="00CF4DCA" w:rsidRDefault="00973862" w:rsidP="00D25649">
      <w:pPr>
        <w:tabs>
          <w:tab w:val="right" w:pos="6379"/>
          <w:tab w:val="left" w:pos="6521"/>
        </w:tabs>
        <w:rPr>
          <w:rFonts w:ascii="Cambria" w:hAnsi="Cambria"/>
          <w:szCs w:val="24"/>
          <w:lang w:val="nl-NL"/>
        </w:rPr>
      </w:pPr>
    </w:p>
    <w:p w14:paraId="6E53E538" w14:textId="77777777" w:rsidR="00DF38C5" w:rsidRDefault="002A4E31" w:rsidP="00D25649">
      <w:pPr>
        <w:tabs>
          <w:tab w:val="right" w:pos="6379"/>
          <w:tab w:val="left" w:pos="6521"/>
        </w:tabs>
        <w:rPr>
          <w:ins w:id="15" w:author="mike ottens" w:date="2017-07-01T12:30:00Z"/>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w:t>
      </w:r>
      <w:ins w:id="16" w:author="mike ottens" w:date="2017-05-19T09:29:00Z">
        <w:r w:rsidR="00900399">
          <w:rPr>
            <w:rFonts w:ascii="Cambria" w:hAnsi="Cambria"/>
            <w:szCs w:val="24"/>
            <w:lang w:val="nl-NL"/>
          </w:rPr>
          <w:t>Johan strootman</w:t>
        </w:r>
      </w:ins>
    </w:p>
    <w:p w14:paraId="5769EDA0" w14:textId="2235358B" w:rsidR="009D5486" w:rsidRPr="00CF4DCA" w:rsidRDefault="00450A4D" w:rsidP="00D25649">
      <w:pPr>
        <w:tabs>
          <w:tab w:val="right" w:pos="6379"/>
          <w:tab w:val="left" w:pos="6521"/>
        </w:tabs>
        <w:rPr>
          <w:rFonts w:ascii="Cambria" w:hAnsi="Cambria"/>
          <w:szCs w:val="24"/>
          <w:lang w:val="nl-NL"/>
        </w:rPr>
      </w:pPr>
      <w:del w:id="17" w:author="mike ottens" w:date="2017-05-19T09:29:00Z">
        <w:r w:rsidRPr="00CF4DCA" w:rsidDel="00900399">
          <w:rPr>
            <w:rFonts w:ascii="Cambria" w:hAnsi="Cambria"/>
            <w:szCs w:val="24"/>
            <w:lang w:val="nl-NL"/>
          </w:rPr>
          <w:lastRenderedPageBreak/>
          <w:delText xml:space="preserve"> </w:delText>
        </w:r>
      </w:del>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F12CB0">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F12CB0">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F12CB0">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0BC8077E" w14:textId="7BB6EC6E" w:rsidR="00264273" w:rsidRPr="00CF4DCA" w:rsidRDefault="009D5486" w:rsidP="0073487E">
      <w:pPr>
        <w:rPr>
          <w:rFonts w:ascii="Cambria" w:eastAsia="Calibri" w:hAnsi="Cambria"/>
          <w:b/>
          <w:bCs/>
          <w:sz w:val="28"/>
          <w:szCs w:val="28"/>
          <w:lang w:val="nl-NL"/>
        </w:rPr>
      </w:pPr>
      <w:r w:rsidRPr="00CF4DCA">
        <w:rPr>
          <w:rFonts w:ascii="Cambria" w:hAnsi="Cambria"/>
          <w:lang w:val="nl-NL"/>
        </w:rPr>
        <w:br w:type="page"/>
      </w:r>
    </w:p>
    <w:p w14:paraId="2C30BFB7" w14:textId="0551DAAB" w:rsidR="00FD6EC9" w:rsidRPr="00CF4DCA" w:rsidDel="001C5A54" w:rsidRDefault="00FD6EC9" w:rsidP="005901BA">
      <w:pPr>
        <w:pStyle w:val="Plattetekst"/>
        <w:rPr>
          <w:del w:id="18" w:author="mike ottens" w:date="2017-05-19T09:49:00Z"/>
          <w:lang w:val="nl-NL"/>
        </w:rPr>
      </w:pPr>
      <w:del w:id="19" w:author="mike ottens" w:date="2017-05-19T09:49:00Z">
        <w:r w:rsidRPr="00CF4DCA" w:rsidDel="001C5A54">
          <w:rPr>
            <w:lang w:val="nl-NL"/>
          </w:rPr>
          <w:lastRenderedPageBreak/>
          <w:delText>&lt;&lt;&lt;&lt;&lt;--------------------------</w:delText>
        </w:r>
        <w:r w:rsidRPr="00CF4DCA" w:rsidDel="001C5A54">
          <w:rPr>
            <w:lang w:val="nl-NL"/>
          </w:rPr>
          <w:tab/>
          <w:delText>Deze bladzijde</w:delText>
        </w:r>
        <w:r w:rsidR="005C0782" w:rsidRPr="00CF4DCA" w:rsidDel="001C5A54">
          <w:rPr>
            <w:lang w:val="nl-NL"/>
          </w:rPr>
          <w:delText>n</w:delText>
        </w:r>
        <w:r w:rsidR="00206F66" w:rsidRPr="00CF4DCA" w:rsidDel="001C5A54">
          <w:rPr>
            <w:lang w:val="nl-NL"/>
          </w:rPr>
          <w:delText xml:space="preserve"> verwijderen     </w:delText>
        </w:r>
        <w:r w:rsidRPr="00CF4DCA" w:rsidDel="001C5A54">
          <w:rPr>
            <w:lang w:val="nl-NL"/>
          </w:rPr>
          <w:delText>----------------------------&gt;&gt;&gt;&gt;&gt;</w:delText>
        </w:r>
      </w:del>
    </w:p>
    <w:p w14:paraId="0C9EECB3" w14:textId="303E903D" w:rsidR="00914681" w:rsidRPr="00CF4DCA" w:rsidDel="001C5A54" w:rsidRDefault="00914681" w:rsidP="005901BA">
      <w:pPr>
        <w:pStyle w:val="Plattetekst"/>
        <w:rPr>
          <w:del w:id="20" w:author="mike ottens" w:date="2017-05-19T09:49:00Z"/>
          <w:rFonts w:cs="Calibri"/>
          <w:b/>
          <w:bCs/>
          <w:sz w:val="21"/>
          <w:szCs w:val="21"/>
          <w:lang w:val="nl-NL"/>
        </w:rPr>
      </w:pPr>
    </w:p>
    <w:p w14:paraId="207057B6" w14:textId="3D34DC75" w:rsidR="00973862" w:rsidRPr="00CF4DCA" w:rsidDel="001C5A54" w:rsidRDefault="00973862" w:rsidP="005901BA">
      <w:pPr>
        <w:pStyle w:val="Plattetekst"/>
        <w:rPr>
          <w:del w:id="21" w:author="mike ottens" w:date="2017-05-19T09:49:00Z"/>
          <w:b/>
          <w:i/>
          <w:lang w:val="nl-NL"/>
        </w:rPr>
      </w:pPr>
      <w:del w:id="22" w:author="mike ottens" w:date="2017-05-19T09:49:00Z">
        <w:r w:rsidRPr="00CF4DCA" w:rsidDel="001C5A54">
          <w:rPr>
            <w:b/>
            <w:i/>
            <w:lang w:val="nl-NL"/>
          </w:rPr>
          <w:delText xml:space="preserve">Het </w:delText>
        </w:r>
        <w:r w:rsidR="00ED7EB9" w:rsidRPr="00CF4DCA" w:rsidDel="001C5A54">
          <w:rPr>
            <w:b/>
            <w:i/>
            <w:lang w:val="nl-NL"/>
          </w:rPr>
          <w:delText>Functioneel Ontwerp</w:delText>
        </w:r>
      </w:del>
    </w:p>
    <w:p w14:paraId="26ABC1F3" w14:textId="2FFA45E1" w:rsidR="00973862" w:rsidRPr="00CF4DCA" w:rsidDel="001C5A54" w:rsidRDefault="00973862" w:rsidP="005901BA">
      <w:pPr>
        <w:pStyle w:val="Plattetekst"/>
        <w:rPr>
          <w:del w:id="23" w:author="mike ottens" w:date="2017-05-19T09:49:00Z"/>
          <w:i/>
          <w:spacing w:val="23"/>
          <w:lang w:val="nl-NL"/>
        </w:rPr>
      </w:pPr>
    </w:p>
    <w:p w14:paraId="2B69535E" w14:textId="4140AB50" w:rsidR="008C5E1F" w:rsidRPr="00CF4DCA" w:rsidDel="001C5A54" w:rsidRDefault="00CB6932" w:rsidP="005901BA">
      <w:pPr>
        <w:pStyle w:val="Plattetekst"/>
        <w:rPr>
          <w:del w:id="24" w:author="mike ottens" w:date="2017-05-19T09:49:00Z"/>
          <w:i/>
          <w:color w:val="00B050"/>
          <w:lang w:val="nl-NL"/>
        </w:rPr>
      </w:pPr>
      <w:del w:id="25" w:author="mike ottens" w:date="2017-05-19T09:49:00Z">
        <w:r w:rsidRPr="00CF4DCA" w:rsidDel="001C5A54">
          <w:rPr>
            <w:i/>
            <w:color w:val="00B050"/>
            <w:lang w:val="nl-NL"/>
          </w:rPr>
          <w:delText xml:space="preserve">In het </w:delText>
        </w:r>
        <w:r w:rsidR="00206F66" w:rsidRPr="00CF4DCA" w:rsidDel="001C5A54">
          <w:rPr>
            <w:i/>
            <w:color w:val="00B050"/>
            <w:lang w:val="nl-NL"/>
          </w:rPr>
          <w:delText>Functioneel Ontwerp</w:delText>
        </w:r>
        <w:r w:rsidRPr="00CF4DCA" w:rsidDel="001C5A54">
          <w:rPr>
            <w:i/>
            <w:color w:val="00B050"/>
            <w:lang w:val="nl-NL"/>
          </w:rPr>
          <w:delText xml:space="preserve"> </w:delText>
        </w:r>
        <w:r w:rsidR="005701D4" w:rsidRPr="00CF4DCA" w:rsidDel="001C5A54">
          <w:rPr>
            <w:i/>
            <w:color w:val="00B050"/>
            <w:lang w:val="nl-NL"/>
          </w:rPr>
          <w:delText xml:space="preserve">(FO) </w:delText>
        </w:r>
        <w:r w:rsidRPr="00CF4DCA" w:rsidDel="001C5A54">
          <w:rPr>
            <w:i/>
            <w:color w:val="00B050"/>
            <w:lang w:val="nl-NL"/>
          </w:rPr>
          <w:delText>beschrijf je</w:delText>
        </w:r>
        <w:r w:rsidR="00206F66" w:rsidRPr="00CF4DCA" w:rsidDel="001C5A54">
          <w:rPr>
            <w:i/>
            <w:color w:val="00B050"/>
            <w:lang w:val="nl-NL"/>
          </w:rPr>
          <w:delText xml:space="preserve"> de oplossingen die je kiest voor </w:delText>
        </w:r>
        <w:r w:rsidR="005701D4" w:rsidRPr="00CF4DCA" w:rsidDel="001C5A54">
          <w:rPr>
            <w:i/>
            <w:color w:val="00B050"/>
            <w:lang w:val="nl-NL"/>
          </w:rPr>
          <w:delText>elk van de</w:delText>
        </w:r>
        <w:r w:rsidR="00206F66" w:rsidRPr="00CF4DCA" w:rsidDel="001C5A54">
          <w:rPr>
            <w:i/>
            <w:color w:val="00B050"/>
            <w:lang w:val="nl-NL"/>
          </w:rPr>
          <w:delText xml:space="preserve"> behoeftes uit de Behoefteanalyse.</w:delText>
        </w:r>
        <w:r w:rsidR="00A8207F" w:rsidRPr="00CF4DCA" w:rsidDel="001C5A54">
          <w:rPr>
            <w:i/>
            <w:color w:val="00B050"/>
            <w:lang w:val="nl-NL"/>
          </w:rPr>
          <w:delText xml:space="preserve"> Je zet elke behoefte om in een oplossing waarin je aangeeft hoe het informatiesysteem de betreffende functie gaat uitvoeren.</w:delText>
        </w:r>
      </w:del>
    </w:p>
    <w:p w14:paraId="02AFFC04" w14:textId="68F8E916" w:rsidR="008C5E1F" w:rsidRPr="00CF4DCA" w:rsidDel="001C5A54" w:rsidRDefault="008C5E1F" w:rsidP="005901BA">
      <w:pPr>
        <w:pStyle w:val="Plattetekst"/>
        <w:rPr>
          <w:del w:id="26" w:author="mike ottens" w:date="2017-05-19T09:49:00Z"/>
          <w:i/>
          <w:color w:val="00B050"/>
          <w:lang w:val="nl-NL"/>
        </w:rPr>
      </w:pPr>
    </w:p>
    <w:p w14:paraId="5E5AA909" w14:textId="69752530" w:rsidR="00ED7EB9" w:rsidRPr="00CF4DCA" w:rsidDel="001C5A54" w:rsidRDefault="00206F66" w:rsidP="005901BA">
      <w:pPr>
        <w:pStyle w:val="Plattetekst"/>
        <w:rPr>
          <w:del w:id="27" w:author="mike ottens" w:date="2017-05-19T09:49:00Z"/>
          <w:i/>
          <w:color w:val="00B050"/>
          <w:lang w:val="nl-NL"/>
        </w:rPr>
      </w:pPr>
      <w:del w:id="28" w:author="mike ottens" w:date="2017-05-19T09:49:00Z">
        <w:r w:rsidRPr="00CF4DCA" w:rsidDel="001C5A54">
          <w:rPr>
            <w:i/>
            <w:color w:val="00B050"/>
            <w:lang w:val="nl-NL"/>
          </w:rPr>
          <w:delText>Het</w:delText>
        </w:r>
        <w:r w:rsidR="00ED7EB9" w:rsidRPr="00CF4DCA" w:rsidDel="001C5A54">
          <w:rPr>
            <w:i/>
            <w:color w:val="00B050"/>
            <w:lang w:val="nl-NL"/>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4E208EDC" w:rsidR="00ED7EB9" w:rsidRPr="00CF4DCA" w:rsidDel="001C5A54" w:rsidRDefault="00ED7EB9" w:rsidP="005901BA">
      <w:pPr>
        <w:pStyle w:val="Plattetekst"/>
        <w:rPr>
          <w:del w:id="29" w:author="mike ottens" w:date="2017-05-19T09:49:00Z"/>
          <w:i/>
          <w:color w:val="00B050"/>
          <w:lang w:val="nl-NL"/>
        </w:rPr>
      </w:pPr>
    </w:p>
    <w:p w14:paraId="273D8AA5" w14:textId="3259D346" w:rsidR="00ED7EB9" w:rsidRPr="00CF4DCA" w:rsidDel="001C5A54" w:rsidRDefault="00ED7EB9" w:rsidP="005901BA">
      <w:pPr>
        <w:pStyle w:val="Plattetekst"/>
        <w:rPr>
          <w:del w:id="30" w:author="mike ottens" w:date="2017-05-19T09:49:00Z"/>
          <w:i/>
          <w:color w:val="00B050"/>
          <w:lang w:val="nl-NL"/>
        </w:rPr>
      </w:pPr>
      <w:del w:id="31" w:author="mike ottens" w:date="2017-05-19T09:49:00Z">
        <w:r w:rsidRPr="00CF4DCA" w:rsidDel="001C5A54">
          <w:rPr>
            <w:i/>
            <w:color w:val="00B050"/>
            <w:lang w:val="nl-NL"/>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3B0AF92D" w:rsidR="00ED7EB9" w:rsidRPr="00CF4DCA" w:rsidDel="001C5A54" w:rsidRDefault="00ED7EB9" w:rsidP="005901BA">
      <w:pPr>
        <w:pStyle w:val="Plattetekst"/>
        <w:rPr>
          <w:del w:id="32" w:author="mike ottens" w:date="2017-05-19T09:49:00Z"/>
          <w:i/>
          <w:color w:val="00B050"/>
          <w:lang w:val="nl-NL"/>
        </w:rPr>
      </w:pPr>
    </w:p>
    <w:p w14:paraId="3E1EBF1E" w14:textId="02A3CD2A" w:rsidR="00ED7EB9" w:rsidRPr="00CF4DCA" w:rsidDel="001C5A54" w:rsidRDefault="00ED7EB9" w:rsidP="005901BA">
      <w:pPr>
        <w:pStyle w:val="Plattetekst"/>
        <w:rPr>
          <w:del w:id="33" w:author="mike ottens" w:date="2017-05-19T09:49:00Z"/>
          <w:i/>
          <w:color w:val="00B050"/>
          <w:lang w:val="nl-NL"/>
        </w:rPr>
      </w:pPr>
      <w:del w:id="34" w:author="mike ottens" w:date="2017-05-19T09:49:00Z">
        <w:r w:rsidRPr="00CF4DCA" w:rsidDel="001C5A54">
          <w:rPr>
            <w:i/>
            <w:color w:val="00B050"/>
            <w:lang w:val="nl-NL"/>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610272F0" w:rsidR="00ED7EB9" w:rsidRPr="00CF4DCA" w:rsidDel="001C5A54" w:rsidRDefault="00ED7EB9" w:rsidP="005901BA">
      <w:pPr>
        <w:pStyle w:val="Plattetekst"/>
        <w:rPr>
          <w:del w:id="35" w:author="mike ottens" w:date="2017-05-19T09:49:00Z"/>
          <w:i/>
          <w:color w:val="00B050"/>
          <w:lang w:val="nl-NL"/>
        </w:rPr>
      </w:pPr>
    </w:p>
    <w:p w14:paraId="07122261" w14:textId="5D3FD800" w:rsidR="00ED7EB9" w:rsidRPr="00CF4DCA" w:rsidDel="001C5A54" w:rsidRDefault="00ED7EB9" w:rsidP="005901BA">
      <w:pPr>
        <w:pStyle w:val="Plattetekst"/>
        <w:rPr>
          <w:del w:id="36" w:author="mike ottens" w:date="2017-05-19T09:49:00Z"/>
          <w:i/>
          <w:color w:val="00B050"/>
          <w:lang w:val="nl-NL"/>
        </w:rPr>
      </w:pPr>
      <w:del w:id="37" w:author="mike ottens" w:date="2017-05-19T09:49:00Z">
        <w:r w:rsidRPr="00CF4DCA" w:rsidDel="001C5A54">
          <w:rPr>
            <w:i/>
            <w:color w:val="00B050"/>
            <w:lang w:val="nl-NL"/>
          </w:rPr>
          <w:delText xml:space="preserve">De ontwikkelaar maakt precies wat er in het Functioneel Ontwerp staat. Daarom is het essentieel dat het FO goed en volledig is en </w:delText>
        </w:r>
        <w:r w:rsidR="008702EC" w:rsidRPr="00CF4DCA" w:rsidDel="001C5A54">
          <w:rPr>
            <w:i/>
            <w:color w:val="00B050"/>
            <w:lang w:val="nl-NL"/>
          </w:rPr>
          <w:delText>goedgekeurd</w:delText>
        </w:r>
        <w:r w:rsidRPr="00CF4DCA" w:rsidDel="001C5A54">
          <w:rPr>
            <w:i/>
            <w:color w:val="00B050"/>
            <w:lang w:val="nl-NL"/>
          </w:rPr>
          <w:delText xml:space="preserve"> door de opdrachtgever. Het is de basis van het informatiesysteem (de website).</w:delText>
        </w:r>
      </w:del>
    </w:p>
    <w:p w14:paraId="5DBD907E" w14:textId="754E5249" w:rsidR="00ED7EB9" w:rsidRPr="00CF4DCA" w:rsidDel="001C5A54" w:rsidRDefault="00ED7EB9" w:rsidP="005901BA">
      <w:pPr>
        <w:pStyle w:val="Plattetekst"/>
        <w:rPr>
          <w:del w:id="38" w:author="mike ottens" w:date="2017-05-19T09:49:00Z"/>
          <w:i/>
          <w:color w:val="00B050"/>
          <w:lang w:val="nl-NL"/>
        </w:rPr>
      </w:pPr>
    </w:p>
    <w:p w14:paraId="4C5D26E3" w14:textId="6CA3AE03" w:rsidR="00ED7EB9" w:rsidRPr="00CF4DCA" w:rsidDel="001C5A54" w:rsidRDefault="00ED7EB9" w:rsidP="005901BA">
      <w:pPr>
        <w:pStyle w:val="Plattetekst"/>
        <w:rPr>
          <w:del w:id="39" w:author="mike ottens" w:date="2017-05-19T09:49:00Z"/>
          <w:i/>
          <w:color w:val="00B050"/>
          <w:lang w:val="nl-NL"/>
        </w:rPr>
      </w:pPr>
      <w:del w:id="40" w:author="mike ottens" w:date="2017-05-19T09:49:00Z">
        <w:r w:rsidRPr="00CF4DCA" w:rsidDel="001C5A54">
          <w:rPr>
            <w:i/>
            <w:color w:val="00B050"/>
            <w:lang w:val="nl-NL"/>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5E57AC70" w:rsidR="00ED7EB9" w:rsidRPr="00CF4DCA" w:rsidDel="001C5A54" w:rsidRDefault="00ED7EB9" w:rsidP="005901BA">
      <w:pPr>
        <w:pStyle w:val="Plattetekst"/>
        <w:rPr>
          <w:del w:id="41" w:author="mike ottens" w:date="2017-05-19T09:49:00Z"/>
          <w:i/>
          <w:color w:val="00B050"/>
          <w:lang w:val="nl-NL"/>
        </w:rPr>
      </w:pPr>
    </w:p>
    <w:p w14:paraId="03B72459" w14:textId="312BC045" w:rsidR="00ED7EB9" w:rsidRPr="00CF4DCA" w:rsidDel="001C5A54" w:rsidRDefault="00ED7EB9" w:rsidP="005901BA">
      <w:pPr>
        <w:pStyle w:val="Plattetekst"/>
        <w:rPr>
          <w:del w:id="42" w:author="mike ottens" w:date="2017-05-19T09:49:00Z"/>
          <w:i/>
          <w:color w:val="00B050"/>
          <w:lang w:val="nl-NL"/>
        </w:rPr>
      </w:pPr>
      <w:del w:id="43" w:author="mike ottens" w:date="2017-05-19T09:49:00Z">
        <w:r w:rsidRPr="00CF4DCA" w:rsidDel="001C5A54">
          <w:rPr>
            <w:i/>
            <w:color w:val="00B050"/>
            <w:lang w:val="nl-NL"/>
          </w:rPr>
          <w:delText xml:space="preserve">Naast het FO zal er bij een website gebruikt gemaakt worden van een Grafisch Ontwerp (visueel ontwerp). Dit moet aansluiten op de functionaliteiten </w:delText>
        </w:r>
        <w:r w:rsidR="00A8207F" w:rsidRPr="00CF4DCA" w:rsidDel="001C5A54">
          <w:rPr>
            <w:i/>
            <w:color w:val="00B050"/>
            <w:lang w:val="nl-NL"/>
          </w:rPr>
          <w:delText xml:space="preserve">die </w:delText>
        </w:r>
        <w:r w:rsidRPr="00CF4DCA" w:rsidDel="001C5A54">
          <w:rPr>
            <w:i/>
            <w:color w:val="00B050"/>
            <w:lang w:val="nl-NL"/>
          </w:rPr>
          <w:delText xml:space="preserve">in het Functioneel Ontwerp </w:delText>
        </w:r>
        <w:r w:rsidR="00A8207F" w:rsidRPr="00CF4DCA" w:rsidDel="001C5A54">
          <w:rPr>
            <w:i/>
            <w:color w:val="00B050"/>
            <w:lang w:val="nl-NL"/>
          </w:rPr>
          <w:delText xml:space="preserve">worden beschreven. Het </w:delText>
        </w:r>
        <w:r w:rsidRPr="00CF4DCA" w:rsidDel="001C5A54">
          <w:rPr>
            <w:i/>
            <w:color w:val="00B050"/>
            <w:lang w:val="nl-NL"/>
          </w:rPr>
          <w:delText xml:space="preserve">wordt </w:delText>
        </w:r>
        <w:r w:rsidR="00A8207F" w:rsidRPr="00CF4DCA" w:rsidDel="001C5A54">
          <w:rPr>
            <w:i/>
            <w:color w:val="00B050"/>
            <w:lang w:val="nl-NL"/>
          </w:rPr>
          <w:delText xml:space="preserve">doorgaans dan ook </w:delText>
        </w:r>
        <w:r w:rsidRPr="00CF4DCA" w:rsidDel="001C5A54">
          <w:rPr>
            <w:i/>
            <w:color w:val="00B050"/>
            <w:lang w:val="nl-NL"/>
          </w:rPr>
          <w:delText>samen met het FO</w:delText>
        </w:r>
        <w:r w:rsidR="00A8207F" w:rsidRPr="00CF4DCA" w:rsidDel="001C5A54">
          <w:rPr>
            <w:i/>
            <w:color w:val="00B050"/>
            <w:lang w:val="nl-NL"/>
          </w:rPr>
          <w:delText xml:space="preserve"> opgeleverd</w:delText>
        </w:r>
        <w:r w:rsidRPr="00CF4DCA" w:rsidDel="001C5A54">
          <w:rPr>
            <w:i/>
            <w:color w:val="00B050"/>
            <w:lang w:val="nl-NL"/>
          </w:rPr>
          <w:delText xml:space="preserve">. Het Grafisch Ontwerp bevat de grafische kenmerken van het op te leveren informatiesysteem, zoals uitgewerkte schetsen, wireframes, e.d. Bij kleinere </w:delText>
        </w:r>
        <w:r w:rsidR="008702EC" w:rsidRPr="00CF4DCA" w:rsidDel="001C5A54">
          <w:rPr>
            <w:i/>
            <w:color w:val="00B050"/>
            <w:lang w:val="nl-NL"/>
          </w:rPr>
          <w:delText xml:space="preserve">projecten </w:delText>
        </w:r>
        <w:r w:rsidRPr="00CF4DCA" w:rsidDel="001C5A54">
          <w:rPr>
            <w:i/>
            <w:color w:val="00B050"/>
            <w:lang w:val="nl-NL"/>
          </w:rPr>
          <w:delText xml:space="preserve">maakt het </w:delText>
        </w:r>
        <w:r w:rsidR="008702EC" w:rsidRPr="00CF4DCA" w:rsidDel="001C5A54">
          <w:rPr>
            <w:i/>
            <w:color w:val="00B050"/>
            <w:lang w:val="nl-NL"/>
          </w:rPr>
          <w:delText xml:space="preserve">GO </w:delText>
        </w:r>
        <w:r w:rsidRPr="00CF4DCA" w:rsidDel="001C5A54">
          <w:rPr>
            <w:i/>
            <w:color w:val="00B050"/>
            <w:lang w:val="nl-NL"/>
          </w:rPr>
          <w:delText>onderdeel uit van het FO.</w:delText>
        </w:r>
      </w:del>
    </w:p>
    <w:p w14:paraId="24DA9B78" w14:textId="767BDCD2" w:rsidR="005701D4" w:rsidRPr="00CF4DCA" w:rsidDel="001C5A54" w:rsidRDefault="005701D4" w:rsidP="005901BA">
      <w:pPr>
        <w:pStyle w:val="Plattetekst"/>
        <w:rPr>
          <w:del w:id="44" w:author="mike ottens" w:date="2017-05-19T09:49:00Z"/>
          <w:i/>
          <w:color w:val="00B050"/>
          <w:lang w:val="nl-NL"/>
        </w:rPr>
      </w:pPr>
    </w:p>
    <w:p w14:paraId="2BB34954" w14:textId="3161207C" w:rsidR="005701D4" w:rsidRPr="00CF4DCA" w:rsidDel="001C5A54" w:rsidRDefault="005701D4" w:rsidP="005701D4">
      <w:pPr>
        <w:pStyle w:val="Plattetekst"/>
        <w:rPr>
          <w:del w:id="45" w:author="mike ottens" w:date="2017-05-19T09:49:00Z"/>
          <w:i/>
          <w:color w:val="00B050"/>
          <w:lang w:val="nl-NL"/>
        </w:rPr>
      </w:pPr>
      <w:del w:id="46" w:author="mike ottens" w:date="2017-05-19T09:49:00Z">
        <w:r w:rsidRPr="00CF4DCA" w:rsidDel="001C5A54">
          <w:rPr>
            <w:i/>
            <w:color w:val="00B050"/>
            <w:lang w:val="nl-NL"/>
          </w:rPr>
          <w:delText>Taalgebruik: Zakelijk</w:delText>
        </w:r>
      </w:del>
    </w:p>
    <w:p w14:paraId="1810D8BC" w14:textId="743EF156" w:rsidR="005701D4" w:rsidRPr="00CF4DCA" w:rsidDel="001C5A54" w:rsidRDefault="008702EC" w:rsidP="005701D4">
      <w:pPr>
        <w:pStyle w:val="Plattetekst"/>
        <w:rPr>
          <w:del w:id="47" w:author="mike ottens" w:date="2017-05-19T09:49:00Z"/>
          <w:i/>
          <w:color w:val="00B050"/>
          <w:lang w:val="nl-NL"/>
        </w:rPr>
      </w:pPr>
      <w:del w:id="48" w:author="mike ottens" w:date="2017-05-19T09:49:00Z">
        <w:r w:rsidRPr="00CF4DCA" w:rsidDel="001C5A54">
          <w:rPr>
            <w:i/>
            <w:color w:val="00B050"/>
            <w:lang w:val="nl-NL"/>
          </w:rPr>
          <w:delText>Doelgroep: de opdrachtgever</w:delText>
        </w:r>
        <w:r w:rsidR="005701D4" w:rsidRPr="00CF4DCA" w:rsidDel="001C5A54">
          <w:rPr>
            <w:i/>
            <w:color w:val="00B050"/>
            <w:lang w:val="nl-NL"/>
          </w:rPr>
          <w:delText xml:space="preserve"> dus geen vaktaal.</w:delText>
        </w:r>
      </w:del>
    </w:p>
    <w:p w14:paraId="59576722" w14:textId="2DBD7431" w:rsidR="005701D4" w:rsidRPr="00CF4DCA" w:rsidDel="001C5A54" w:rsidRDefault="005701D4" w:rsidP="005701D4">
      <w:pPr>
        <w:pStyle w:val="Plattetekst"/>
        <w:rPr>
          <w:del w:id="49" w:author="mike ottens" w:date="2017-05-19T09:49:00Z"/>
          <w:i/>
          <w:color w:val="00B050"/>
          <w:lang w:val="nl-NL"/>
        </w:rPr>
      </w:pPr>
    </w:p>
    <w:p w14:paraId="091C5E18" w14:textId="53DD91DB" w:rsidR="005701D4" w:rsidRPr="00CF4DCA" w:rsidDel="001C5A54" w:rsidRDefault="005701D4" w:rsidP="005701D4">
      <w:pPr>
        <w:pStyle w:val="Plattetekst"/>
        <w:rPr>
          <w:del w:id="50" w:author="mike ottens" w:date="2017-05-19T09:49:00Z"/>
          <w:i/>
          <w:color w:val="00B050"/>
          <w:lang w:val="nl-NL"/>
        </w:rPr>
      </w:pPr>
      <w:del w:id="51" w:author="mike ottens" w:date="2017-05-19T09:49:00Z">
        <w:r w:rsidRPr="00CF4DCA" w:rsidDel="001C5A54">
          <w:rPr>
            <w:i/>
            <w:color w:val="00B050"/>
            <w:lang w:val="nl-NL"/>
          </w:rPr>
          <w:delText>Een goed Functioneel Ontwerp bestaat uit een aantal onderdelen.</w:delText>
        </w:r>
      </w:del>
    </w:p>
    <w:p w14:paraId="25899747" w14:textId="76315A6B" w:rsidR="00A8207F" w:rsidRPr="00CF4DCA" w:rsidDel="001C5A54" w:rsidRDefault="00A8207F" w:rsidP="005901BA">
      <w:pPr>
        <w:pStyle w:val="Plattetekst"/>
        <w:rPr>
          <w:del w:id="52" w:author="mike ottens" w:date="2017-05-19T09:49:00Z"/>
          <w:i/>
          <w:lang w:val="nl-NL"/>
        </w:rPr>
      </w:pPr>
    </w:p>
    <w:p w14:paraId="2A7D4EAB" w14:textId="5E66AF3C" w:rsidR="00A8207F" w:rsidRPr="00CF4DCA" w:rsidDel="001C5A54" w:rsidRDefault="00A8207F" w:rsidP="005901BA">
      <w:pPr>
        <w:pStyle w:val="Plattetekst"/>
        <w:rPr>
          <w:del w:id="53" w:author="mike ottens" w:date="2017-05-19T09:49:00Z"/>
          <w:i/>
          <w:lang w:val="nl-NL"/>
        </w:rPr>
      </w:pPr>
    </w:p>
    <w:p w14:paraId="7E80BBD8" w14:textId="245D6E16" w:rsidR="005701D4" w:rsidRPr="00CF4DCA" w:rsidDel="001C5A54" w:rsidRDefault="005701D4" w:rsidP="005901BA">
      <w:pPr>
        <w:pStyle w:val="Plattetekst"/>
        <w:rPr>
          <w:del w:id="54" w:author="mike ottens" w:date="2017-05-19T09:49:00Z"/>
          <w:lang w:val="nl-NL"/>
        </w:rPr>
      </w:pPr>
    </w:p>
    <w:p w14:paraId="4E3F7C00" w14:textId="2F54FAF0" w:rsidR="008702EC" w:rsidRPr="00CF4DCA" w:rsidDel="001C5A54" w:rsidRDefault="008702EC" w:rsidP="005901BA">
      <w:pPr>
        <w:pStyle w:val="Plattetekst"/>
        <w:rPr>
          <w:del w:id="55" w:author="mike ottens" w:date="2017-05-19T09:49:00Z"/>
          <w:lang w:val="nl-NL"/>
        </w:rPr>
      </w:pPr>
    </w:p>
    <w:p w14:paraId="4EC92F30" w14:textId="6A2BA4D3" w:rsidR="00ED7EB9" w:rsidRPr="00CF4DCA" w:rsidRDefault="005701D4" w:rsidP="005901BA">
      <w:pPr>
        <w:pStyle w:val="Plattetekst"/>
        <w:rPr>
          <w:lang w:val="nl-NL"/>
        </w:rPr>
      </w:pPr>
      <w:del w:id="56" w:author="mike ottens" w:date="2017-05-19T09:49:00Z">
        <w:r w:rsidRPr="00CF4DCA" w:rsidDel="001C5A54">
          <w:rPr>
            <w:lang w:val="nl-NL"/>
          </w:rPr>
          <w:delText>&lt;&lt;&lt;&lt;&lt;------------------------</w:delText>
        </w:r>
        <w:r w:rsidRPr="00CF4DCA" w:rsidDel="001C5A54">
          <w:rPr>
            <w:lang w:val="nl-NL"/>
          </w:rPr>
          <w:tab/>
          <w:delText>Deze bladzijde verwijderen          ---------------------&gt;&gt;&gt;&gt;&gt;</w:delText>
        </w:r>
      </w:del>
      <w:r w:rsidR="00ED7EB9" w:rsidRPr="00CF4DCA">
        <w:rPr>
          <w:lang w:val="nl-NL"/>
        </w:rPr>
        <w:br w:type="page"/>
      </w:r>
    </w:p>
    <w:p w14:paraId="1724234D" w14:textId="77777777" w:rsidR="00ED7EB9" w:rsidRPr="00CF4DCA" w:rsidRDefault="00ED7EB9" w:rsidP="005901BA">
      <w:pPr>
        <w:pStyle w:val="Plattetekst"/>
        <w:rPr>
          <w:lang w:val="nl-NL"/>
        </w:rPr>
      </w:pPr>
    </w:p>
    <w:p w14:paraId="606AF2CC" w14:textId="77777777" w:rsidR="00ED7EB9" w:rsidRPr="00CF4DCA" w:rsidRDefault="00ED7EB9" w:rsidP="00C14A68">
      <w:pPr>
        <w:pStyle w:val="Kop1"/>
        <w:rPr>
          <w:lang w:val="nl-NL"/>
        </w:rPr>
      </w:pPr>
      <w:bookmarkStart w:id="57" w:name="_Toc443567044"/>
      <w:bookmarkStart w:id="58" w:name="_Toc470773229"/>
      <w:r w:rsidRPr="00CF4DCA">
        <w:rPr>
          <w:lang w:val="nl-NL"/>
        </w:rPr>
        <w:t>Inleiding</w:t>
      </w:r>
      <w:bookmarkEnd w:id="57"/>
      <w:bookmarkEnd w:id="58"/>
    </w:p>
    <w:p w14:paraId="290ADC5B" w14:textId="77777777" w:rsidR="005901BA" w:rsidRPr="00CF4DCA" w:rsidRDefault="005901BA" w:rsidP="005901BA">
      <w:pPr>
        <w:pStyle w:val="Plattetekst"/>
        <w:rPr>
          <w:lang w:val="nl-NL"/>
        </w:rPr>
      </w:pPr>
    </w:p>
    <w:p w14:paraId="13FD0BC4" w14:textId="6367B57E" w:rsidR="00206F66" w:rsidRPr="00DF38C5" w:rsidDel="00747D85" w:rsidRDefault="00206F66" w:rsidP="00206F66">
      <w:pPr>
        <w:pStyle w:val="Plattetekst"/>
        <w:ind w:right="115"/>
        <w:rPr>
          <w:del w:id="59" w:author="mike ottens" w:date="2017-05-19T10:14:00Z"/>
          <w:i/>
          <w:lang w:val="nl-NL"/>
          <w:rPrChange w:id="60" w:author="mike ottens" w:date="2017-07-01T12:31:00Z">
            <w:rPr>
              <w:del w:id="61" w:author="mike ottens" w:date="2017-05-19T10:14:00Z"/>
              <w:i/>
              <w:color w:val="00B050"/>
              <w:lang w:val="nl-NL"/>
            </w:rPr>
          </w:rPrChange>
        </w:rPr>
      </w:pPr>
      <w:del w:id="62" w:author="mike ottens" w:date="2017-05-19T10:14:00Z">
        <w:r w:rsidRPr="00DF38C5" w:rsidDel="00747D85">
          <w:rPr>
            <w:i/>
            <w:lang w:val="nl-NL"/>
            <w:rPrChange w:id="63" w:author="mike ottens" w:date="2017-07-01T12:31:00Z">
              <w:rPr>
                <w:i/>
                <w:color w:val="00B050"/>
                <w:lang w:val="nl-NL"/>
              </w:rPr>
            </w:rPrChange>
          </w:rPr>
          <w:delText>In de inleiding van het Functioneel Ontwerp wordt kort maar krachtig beschreven voor welk bedrijf een applicatie wordt gemaakt, wat het bedrijf globaal doet, hoe de opdracht is verworven.</w:delText>
        </w:r>
      </w:del>
    </w:p>
    <w:p w14:paraId="6DB91546" w14:textId="1CAA86BB" w:rsidR="00206F66" w:rsidRPr="00DF38C5" w:rsidDel="00747D85" w:rsidRDefault="00206F66" w:rsidP="00206F66">
      <w:pPr>
        <w:rPr>
          <w:del w:id="64" w:author="mike ottens" w:date="2017-05-19T10:14:00Z"/>
          <w:rFonts w:ascii="Cambria" w:hAnsi="Cambria"/>
          <w:i/>
          <w:lang w:val="nl-NL"/>
        </w:rPr>
      </w:pPr>
    </w:p>
    <w:p w14:paraId="70720BAC" w14:textId="66F52461" w:rsidR="00206F66" w:rsidRPr="00DF38C5" w:rsidDel="00747D85" w:rsidRDefault="00206F66" w:rsidP="00206F66">
      <w:pPr>
        <w:rPr>
          <w:del w:id="65" w:author="mike ottens" w:date="2017-05-19T10:14:00Z"/>
          <w:rFonts w:ascii="Cambria" w:hAnsi="Cambria"/>
          <w:i/>
          <w:lang w:val="nl-NL"/>
        </w:rPr>
      </w:pPr>
      <w:del w:id="66" w:author="mike ottens" w:date="2017-05-19T10:14:00Z">
        <w:r w:rsidRPr="00DF38C5" w:rsidDel="00747D85">
          <w:rPr>
            <w:rFonts w:ascii="Cambria" w:hAnsi="Cambria"/>
            <w:i/>
            <w:lang w:val="nl-NL"/>
          </w:rPr>
          <w:delText>De inleiding is een lopend stuk tekst, m.a.w. er komen geen bullets of opsommingen in voor. Zorg er wel voor dat er een logische verdeling is in alinea's.</w:delText>
        </w:r>
      </w:del>
    </w:p>
    <w:p w14:paraId="6236BF64" w14:textId="65819E0A" w:rsidR="00206F66" w:rsidRPr="00DF38C5" w:rsidDel="00747D85" w:rsidRDefault="00206F66" w:rsidP="00206F66">
      <w:pPr>
        <w:rPr>
          <w:del w:id="67" w:author="mike ottens" w:date="2017-05-19T10:14:00Z"/>
          <w:rFonts w:ascii="Cambria" w:hAnsi="Cambria"/>
          <w:i/>
          <w:lang w:val="nl-NL"/>
        </w:rPr>
      </w:pPr>
    </w:p>
    <w:p w14:paraId="69594D8C" w14:textId="3898C8B0" w:rsidR="00206F66" w:rsidRPr="00DF38C5" w:rsidDel="00747D85" w:rsidRDefault="00206F66" w:rsidP="00206F66">
      <w:pPr>
        <w:rPr>
          <w:del w:id="68" w:author="mike ottens" w:date="2017-05-19T10:14:00Z"/>
          <w:rFonts w:ascii="Cambria" w:hAnsi="Cambria"/>
          <w:i/>
          <w:lang w:val="nl-NL"/>
        </w:rPr>
      </w:pPr>
      <w:del w:id="69" w:author="mike ottens" w:date="2017-05-19T10:14:00Z">
        <w:r w:rsidRPr="00DF38C5" w:rsidDel="00747D85">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5857E6B8" w:rsidR="00206F66" w:rsidRPr="00DF38C5" w:rsidDel="00747D85" w:rsidRDefault="00206F66" w:rsidP="00206F66">
      <w:pPr>
        <w:pStyle w:val="Lijstalinea"/>
        <w:widowControl/>
        <w:numPr>
          <w:ilvl w:val="0"/>
          <w:numId w:val="33"/>
        </w:numPr>
        <w:contextualSpacing/>
        <w:rPr>
          <w:del w:id="70" w:author="mike ottens" w:date="2017-05-19T10:14:00Z"/>
          <w:rFonts w:ascii="Cambria" w:hAnsi="Cambria"/>
          <w:i/>
          <w:lang w:val="nl-NL"/>
          <w:rPrChange w:id="71" w:author="mike ottens" w:date="2017-07-01T12:31:00Z">
            <w:rPr>
              <w:del w:id="72" w:author="mike ottens" w:date="2017-05-19T10:14:00Z"/>
              <w:rFonts w:ascii="Cambria" w:hAnsi="Cambria"/>
              <w:i/>
              <w:color w:val="000000" w:themeColor="text1"/>
              <w:lang w:val="nl-NL"/>
            </w:rPr>
          </w:rPrChange>
        </w:rPr>
      </w:pPr>
      <w:del w:id="73" w:author="mike ottens" w:date="2017-05-19T10:14:00Z">
        <w:r w:rsidRPr="00DF38C5" w:rsidDel="00747D85">
          <w:rPr>
            <w:rFonts w:ascii="Cambria" w:hAnsi="Cambria"/>
            <w:i/>
            <w:lang w:val="nl-NL"/>
            <w:rPrChange w:id="74" w:author="mike ottens" w:date="2017-07-01T12:31:00Z">
              <w:rPr>
                <w:rFonts w:ascii="Cambria" w:hAnsi="Cambria"/>
                <w:i/>
                <w:color w:val="000000" w:themeColor="text1"/>
                <w:lang w:val="nl-NL"/>
              </w:rPr>
            </w:rPrChange>
          </w:rPr>
          <w:delText>Algemene beschrijving van het bedrijf van de opdrachtgever.</w:delText>
        </w:r>
      </w:del>
    </w:p>
    <w:p w14:paraId="14FCB0E6" w14:textId="592509E7" w:rsidR="00206F66" w:rsidRPr="00DF38C5" w:rsidDel="00747D85" w:rsidRDefault="00206F66" w:rsidP="00206F66">
      <w:pPr>
        <w:pStyle w:val="Lijstalinea"/>
        <w:widowControl/>
        <w:numPr>
          <w:ilvl w:val="0"/>
          <w:numId w:val="33"/>
        </w:numPr>
        <w:contextualSpacing/>
        <w:rPr>
          <w:del w:id="75" w:author="mike ottens" w:date="2017-05-19T10:14:00Z"/>
          <w:rFonts w:ascii="Cambria" w:hAnsi="Cambria"/>
          <w:i/>
          <w:lang w:val="nl-NL"/>
        </w:rPr>
      </w:pPr>
      <w:del w:id="76" w:author="mike ottens" w:date="2017-05-19T10:14:00Z">
        <w:r w:rsidRPr="00DF38C5" w:rsidDel="00747D85">
          <w:rPr>
            <w:rFonts w:ascii="Cambria" w:hAnsi="Cambria"/>
            <w:i/>
            <w:lang w:val="nl-NL"/>
          </w:rPr>
          <w:delText>Zorg dat je de naam van de opdrachtgever noemt.</w:delText>
        </w:r>
      </w:del>
    </w:p>
    <w:p w14:paraId="3D1B2898" w14:textId="7CF9C9DE" w:rsidR="00206F66" w:rsidRPr="00DF38C5" w:rsidDel="00747D85" w:rsidRDefault="00206F66" w:rsidP="00206F66">
      <w:pPr>
        <w:pStyle w:val="Lijstalinea"/>
        <w:widowControl/>
        <w:numPr>
          <w:ilvl w:val="0"/>
          <w:numId w:val="33"/>
        </w:numPr>
        <w:contextualSpacing/>
        <w:rPr>
          <w:del w:id="77" w:author="mike ottens" w:date="2017-05-19T10:14:00Z"/>
          <w:rFonts w:ascii="Cambria" w:hAnsi="Cambria"/>
          <w:i/>
          <w:lang w:val="nl-NL"/>
        </w:rPr>
      </w:pPr>
      <w:del w:id="78" w:author="mike ottens" w:date="2017-05-19T10:14:00Z">
        <w:r w:rsidRPr="00DF38C5" w:rsidDel="00747D85">
          <w:rPr>
            <w:rFonts w:ascii="Cambria" w:hAnsi="Cambria"/>
            <w:i/>
            <w:lang w:val="nl-NL"/>
          </w:rPr>
          <w:delText>Geef aan wie dit verslag schrijft en voor wie je werkt.</w:delText>
        </w:r>
      </w:del>
    </w:p>
    <w:p w14:paraId="55F11C2B" w14:textId="15C23985" w:rsidR="00206F66" w:rsidRPr="00DF38C5" w:rsidDel="00747D85" w:rsidRDefault="00206F66" w:rsidP="00206F66">
      <w:pPr>
        <w:pStyle w:val="Lijstalinea"/>
        <w:widowControl/>
        <w:numPr>
          <w:ilvl w:val="0"/>
          <w:numId w:val="33"/>
        </w:numPr>
        <w:contextualSpacing/>
        <w:rPr>
          <w:del w:id="79" w:author="mike ottens" w:date="2017-05-19T10:14:00Z"/>
          <w:rFonts w:ascii="Cambria" w:hAnsi="Cambria"/>
          <w:i/>
          <w:lang w:val="nl-NL"/>
          <w:rPrChange w:id="80" w:author="mike ottens" w:date="2017-07-01T12:31:00Z">
            <w:rPr>
              <w:del w:id="81" w:author="mike ottens" w:date="2017-05-19T10:14:00Z"/>
              <w:rFonts w:ascii="Cambria" w:hAnsi="Cambria"/>
              <w:i/>
              <w:color w:val="000000" w:themeColor="text1"/>
              <w:lang w:val="nl-NL"/>
            </w:rPr>
          </w:rPrChange>
        </w:rPr>
      </w:pPr>
      <w:del w:id="82" w:author="mike ottens" w:date="2017-05-19T10:14:00Z">
        <w:r w:rsidRPr="00DF38C5" w:rsidDel="00747D85">
          <w:rPr>
            <w:rFonts w:ascii="Cambria" w:hAnsi="Cambria"/>
            <w:i/>
            <w:lang w:val="nl-NL"/>
            <w:rPrChange w:id="83" w:author="mike ottens" w:date="2017-07-01T12:31:00Z">
              <w:rPr>
                <w:rFonts w:ascii="Cambria" w:hAnsi="Cambria"/>
                <w:i/>
                <w:color w:val="000000" w:themeColor="text1"/>
                <w:lang w:val="nl-NL"/>
              </w:rPr>
            </w:rPrChange>
          </w:rPr>
          <w:delText>De aanleiding om een nieuw informatiesysteem te realiseren.</w:delText>
        </w:r>
      </w:del>
    </w:p>
    <w:p w14:paraId="1DD28C5E" w14:textId="57255E22" w:rsidR="00206F66" w:rsidRPr="00DF38C5" w:rsidDel="00747D85" w:rsidRDefault="00206F66" w:rsidP="00206F66">
      <w:pPr>
        <w:pStyle w:val="Lijstalinea"/>
        <w:widowControl/>
        <w:numPr>
          <w:ilvl w:val="0"/>
          <w:numId w:val="33"/>
        </w:numPr>
        <w:contextualSpacing/>
        <w:rPr>
          <w:del w:id="84" w:author="mike ottens" w:date="2017-05-19T10:14:00Z"/>
          <w:rFonts w:ascii="Cambria" w:hAnsi="Cambria"/>
          <w:i/>
          <w:lang w:val="nl-NL"/>
          <w:rPrChange w:id="85" w:author="mike ottens" w:date="2017-07-01T12:31:00Z">
            <w:rPr>
              <w:del w:id="86" w:author="mike ottens" w:date="2017-05-19T10:14:00Z"/>
              <w:rFonts w:ascii="Cambria" w:hAnsi="Cambria"/>
              <w:i/>
              <w:color w:val="000000" w:themeColor="text1"/>
              <w:lang w:val="nl-NL"/>
            </w:rPr>
          </w:rPrChange>
        </w:rPr>
      </w:pPr>
      <w:del w:id="87" w:author="mike ottens" w:date="2017-05-19T10:14:00Z">
        <w:r w:rsidRPr="00DF38C5" w:rsidDel="00747D85">
          <w:rPr>
            <w:rFonts w:ascii="Cambria" w:hAnsi="Cambria"/>
            <w:i/>
            <w:lang w:val="nl-NL"/>
            <w:rPrChange w:id="88" w:author="mike ottens" w:date="2017-07-01T12:31:00Z">
              <w:rPr>
                <w:rFonts w:ascii="Cambria" w:hAnsi="Cambria"/>
                <w:i/>
                <w:color w:val="000000" w:themeColor="text1"/>
                <w:lang w:val="nl-NL"/>
              </w:rPr>
            </w:rPrChange>
          </w:rPr>
          <w:delText>Algemene beschrijving van het informatiesysteem.</w:delText>
        </w:r>
      </w:del>
    </w:p>
    <w:p w14:paraId="315FB775" w14:textId="77777777" w:rsidR="00206F66" w:rsidRPr="00DF38C5" w:rsidDel="00747D85" w:rsidRDefault="00206F66" w:rsidP="00206F66">
      <w:pPr>
        <w:rPr>
          <w:del w:id="89" w:author="mike ottens" w:date="2017-05-19T10:14:00Z"/>
          <w:rFonts w:ascii="Cambria" w:hAnsi="Cambria"/>
          <w:i/>
          <w:lang w:val="nl-NL"/>
        </w:rPr>
      </w:pPr>
    </w:p>
    <w:p w14:paraId="400DDE05" w14:textId="0F173C8C" w:rsidR="00206F66" w:rsidRPr="00DF38C5" w:rsidDel="001C5A54" w:rsidRDefault="001C5A54" w:rsidP="00206F66">
      <w:pPr>
        <w:rPr>
          <w:del w:id="90" w:author="mike ottens" w:date="2017-05-19T09:53:00Z"/>
          <w:rFonts w:ascii="Cambria" w:hAnsi="Cambria"/>
          <w:lang w:val="nl-NL"/>
          <w:rPrChange w:id="91" w:author="mike ottens" w:date="2017-07-01T12:31:00Z">
            <w:rPr>
              <w:del w:id="92" w:author="mike ottens" w:date="2017-05-19T09:53:00Z"/>
              <w:rFonts w:ascii="Cambria" w:hAnsi="Cambria"/>
              <w:color w:val="0432FF"/>
              <w:lang w:val="nl-NL"/>
            </w:rPr>
          </w:rPrChange>
        </w:rPr>
      </w:pPr>
      <w:ins w:id="93" w:author="mike ottens" w:date="2017-05-19T09:53:00Z">
        <w:r w:rsidRPr="00DF38C5">
          <w:rPr>
            <w:rFonts w:ascii="Cambria" w:hAnsi="Cambria"/>
            <w:lang w:val="nl-NL"/>
            <w:rPrChange w:id="94" w:author="mike ottens" w:date="2017-07-01T12:31:00Z">
              <w:rPr>
                <w:rFonts w:ascii="Cambria" w:hAnsi="Cambria"/>
                <w:color w:val="0432FF"/>
                <w:lang w:val="nl-NL"/>
              </w:rPr>
            </w:rPrChange>
          </w:rPr>
          <w:t xml:space="preserve">Het alfa-college in </w:t>
        </w:r>
      </w:ins>
      <w:ins w:id="95" w:author="mike ottens" w:date="2017-05-19T10:01:00Z">
        <w:r w:rsidR="00A2734E" w:rsidRPr="00DF38C5">
          <w:rPr>
            <w:rFonts w:ascii="Cambria" w:hAnsi="Cambria"/>
            <w:lang w:val="nl-NL"/>
            <w:rPrChange w:id="96" w:author="mike ottens" w:date="2017-07-01T12:31:00Z">
              <w:rPr>
                <w:rFonts w:ascii="Cambria" w:hAnsi="Cambria"/>
                <w:color w:val="0432FF"/>
                <w:lang w:val="nl-NL"/>
              </w:rPr>
            </w:rPrChange>
          </w:rPr>
          <w:t>Groningen</w:t>
        </w:r>
      </w:ins>
      <w:ins w:id="97" w:author="mike ottens" w:date="2017-05-19T09:53:00Z">
        <w:r w:rsidRPr="00DF38C5">
          <w:rPr>
            <w:rFonts w:ascii="Cambria" w:hAnsi="Cambria"/>
            <w:lang w:val="nl-NL"/>
            <w:rPrChange w:id="98" w:author="mike ottens" w:date="2017-07-01T12:31:00Z">
              <w:rPr>
                <w:rFonts w:ascii="Cambria" w:hAnsi="Cambria"/>
                <w:color w:val="0432FF"/>
                <w:lang w:val="nl-NL"/>
              </w:rPr>
            </w:rPrChange>
          </w:rPr>
          <w:t xml:space="preserve"> </w:t>
        </w:r>
      </w:ins>
      <w:ins w:id="99" w:author="mike ottens" w:date="2017-05-19T10:00:00Z">
        <w:r w:rsidR="00A2734E" w:rsidRPr="00DF38C5">
          <w:rPr>
            <w:rFonts w:ascii="Cambria" w:hAnsi="Cambria"/>
            <w:lang w:val="nl-NL"/>
            <w:rPrChange w:id="100" w:author="mike ottens" w:date="2017-07-01T12:31:00Z">
              <w:rPr>
                <w:rFonts w:ascii="Cambria" w:hAnsi="Cambria"/>
                <w:color w:val="0432FF"/>
                <w:lang w:val="nl-NL"/>
              </w:rPr>
            </w:rPrChange>
          </w:rPr>
          <w:t>is een groot leerbedrijf</w:t>
        </w:r>
      </w:ins>
      <w:ins w:id="101" w:author="mike ottens" w:date="2017-05-19T10:01:00Z">
        <w:r w:rsidR="00A2734E" w:rsidRPr="00DF38C5">
          <w:rPr>
            <w:rFonts w:ascii="Cambria" w:hAnsi="Cambria"/>
            <w:lang w:val="nl-NL"/>
            <w:rPrChange w:id="102" w:author="mike ottens" w:date="2017-07-01T12:31:00Z">
              <w:rPr>
                <w:rFonts w:ascii="Cambria" w:hAnsi="Cambria"/>
                <w:color w:val="0432FF"/>
                <w:lang w:val="nl-NL"/>
              </w:rPr>
            </w:rPrChange>
          </w:rPr>
          <w:t xml:space="preserve">  en z</w:t>
        </w:r>
        <w:r w:rsidR="00747D85" w:rsidRPr="00DF38C5">
          <w:rPr>
            <w:rFonts w:ascii="Cambria" w:hAnsi="Cambria"/>
            <w:lang w:val="nl-NL"/>
            <w:rPrChange w:id="103" w:author="mike ottens" w:date="2017-07-01T12:31:00Z">
              <w:rPr>
                <w:rFonts w:ascii="Cambria" w:hAnsi="Cambria"/>
                <w:color w:val="0432FF"/>
                <w:lang w:val="nl-NL"/>
              </w:rPr>
            </w:rPrChange>
          </w:rPr>
          <w:t>it gevestigd in het noorden va</w:t>
        </w:r>
        <w:r w:rsidR="00A2734E" w:rsidRPr="00DF38C5">
          <w:rPr>
            <w:rFonts w:ascii="Cambria" w:hAnsi="Cambria"/>
            <w:lang w:val="nl-NL"/>
            <w:rPrChange w:id="104" w:author="mike ottens" w:date="2017-07-01T12:31:00Z">
              <w:rPr>
                <w:rFonts w:ascii="Cambria" w:hAnsi="Cambria"/>
                <w:color w:val="0432FF"/>
                <w:lang w:val="nl-NL"/>
              </w:rPr>
            </w:rPrChange>
          </w:rPr>
          <w:t xml:space="preserve">n </w:t>
        </w:r>
        <w:proofErr w:type="spellStart"/>
        <w:r w:rsidR="00A2734E" w:rsidRPr="00DF38C5">
          <w:rPr>
            <w:rFonts w:ascii="Cambria" w:hAnsi="Cambria"/>
            <w:lang w:val="nl-NL"/>
            <w:rPrChange w:id="105" w:author="mike ottens" w:date="2017-07-01T12:31:00Z">
              <w:rPr>
                <w:rFonts w:ascii="Cambria" w:hAnsi="Cambria"/>
                <w:color w:val="0432FF"/>
                <w:lang w:val="nl-NL"/>
              </w:rPr>
            </w:rPrChange>
          </w:rPr>
          <w:t>nederland</w:t>
        </w:r>
        <w:proofErr w:type="spellEnd"/>
        <w:r w:rsidR="00A2734E" w:rsidRPr="00DF38C5">
          <w:rPr>
            <w:rFonts w:ascii="Cambria" w:hAnsi="Cambria"/>
            <w:lang w:val="nl-NL"/>
            <w:rPrChange w:id="106" w:author="mike ottens" w:date="2017-07-01T12:31:00Z">
              <w:rPr>
                <w:rFonts w:ascii="Cambria" w:hAnsi="Cambria"/>
                <w:color w:val="0432FF"/>
                <w:lang w:val="nl-NL"/>
              </w:rPr>
            </w:rPrChange>
          </w:rPr>
          <w:t xml:space="preserve">. De </w:t>
        </w:r>
      </w:ins>
      <w:ins w:id="107" w:author="mike ottens" w:date="2017-05-19T10:02:00Z">
        <w:r w:rsidR="00A2734E" w:rsidRPr="00DF38C5">
          <w:rPr>
            <w:rFonts w:ascii="Cambria" w:hAnsi="Cambria"/>
            <w:lang w:val="nl-NL"/>
            <w:rPrChange w:id="108" w:author="mike ottens" w:date="2017-07-01T12:31:00Z">
              <w:rPr>
                <w:rFonts w:ascii="Cambria" w:hAnsi="Cambria"/>
                <w:color w:val="0432FF"/>
                <w:lang w:val="nl-NL"/>
              </w:rPr>
            </w:rPrChange>
          </w:rPr>
          <w:t>heer</w:t>
        </w:r>
      </w:ins>
      <w:ins w:id="109" w:author="mike ottens" w:date="2017-05-19T10:03:00Z">
        <w:r w:rsidR="00A2734E" w:rsidRPr="00DF38C5">
          <w:rPr>
            <w:rFonts w:ascii="Cambria" w:hAnsi="Cambria"/>
            <w:lang w:val="nl-NL"/>
            <w:rPrChange w:id="110" w:author="mike ottens" w:date="2017-07-01T12:31:00Z">
              <w:rPr>
                <w:rFonts w:ascii="Cambria" w:hAnsi="Cambria"/>
                <w:color w:val="0432FF"/>
                <w:lang w:val="nl-NL"/>
              </w:rPr>
            </w:rPrChange>
          </w:rPr>
          <w:t xml:space="preserve"> </w:t>
        </w:r>
        <w:proofErr w:type="spellStart"/>
        <w:r w:rsidR="00A2734E" w:rsidRPr="00DF38C5">
          <w:rPr>
            <w:rFonts w:ascii="Cambria" w:hAnsi="Cambria"/>
            <w:lang w:val="nl-NL"/>
            <w:rPrChange w:id="111" w:author="mike ottens" w:date="2017-07-01T12:31:00Z">
              <w:rPr>
                <w:rFonts w:ascii="Cambria" w:hAnsi="Cambria"/>
                <w:color w:val="0432FF"/>
                <w:lang w:val="nl-NL"/>
              </w:rPr>
            </w:rPrChange>
          </w:rPr>
          <w:t>J.Strootman</w:t>
        </w:r>
      </w:ins>
      <w:proofErr w:type="spellEnd"/>
      <w:ins w:id="112" w:author="mike ottens" w:date="2017-05-19T10:02:00Z">
        <w:r w:rsidR="00A2734E" w:rsidRPr="00DF38C5">
          <w:rPr>
            <w:rFonts w:ascii="Cambria" w:hAnsi="Cambria"/>
            <w:lang w:val="nl-NL"/>
            <w:rPrChange w:id="113" w:author="mike ottens" w:date="2017-07-01T12:31:00Z">
              <w:rPr>
                <w:rFonts w:ascii="Cambria" w:hAnsi="Cambria"/>
                <w:color w:val="0432FF"/>
                <w:lang w:val="nl-NL"/>
              </w:rPr>
            </w:rPrChange>
          </w:rPr>
          <w:t>,</w:t>
        </w:r>
      </w:ins>
      <w:ins w:id="114" w:author="mike ottens" w:date="2017-05-19T10:03:00Z">
        <w:r w:rsidR="00A2734E" w:rsidRPr="00DF38C5">
          <w:rPr>
            <w:rFonts w:ascii="Cambria" w:hAnsi="Cambria"/>
            <w:lang w:val="nl-NL"/>
            <w:rPrChange w:id="115" w:author="mike ottens" w:date="2017-07-01T12:31:00Z">
              <w:rPr>
                <w:rFonts w:ascii="Cambria" w:hAnsi="Cambria"/>
                <w:color w:val="0432FF"/>
                <w:lang w:val="nl-NL"/>
              </w:rPr>
            </w:rPrChange>
          </w:rPr>
          <w:t xml:space="preserve"> </w:t>
        </w:r>
      </w:ins>
      <w:ins w:id="116" w:author="mike ottens" w:date="2017-05-19T10:02:00Z">
        <w:r w:rsidR="00A2734E" w:rsidRPr="00DF38C5">
          <w:rPr>
            <w:rFonts w:ascii="Cambria" w:hAnsi="Cambria"/>
            <w:lang w:val="nl-NL"/>
            <w:rPrChange w:id="117" w:author="mike ottens" w:date="2017-07-01T12:31:00Z">
              <w:rPr>
                <w:rFonts w:ascii="Cambria" w:hAnsi="Cambria"/>
                <w:color w:val="0432FF"/>
                <w:lang w:val="nl-NL"/>
              </w:rPr>
            </w:rPrChange>
          </w:rPr>
          <w:t>projectleider</w:t>
        </w:r>
      </w:ins>
      <w:ins w:id="118" w:author="mike ottens" w:date="2017-05-19T10:03:00Z">
        <w:r w:rsidR="00A2734E" w:rsidRPr="00DF38C5">
          <w:rPr>
            <w:rFonts w:ascii="Cambria" w:hAnsi="Cambria"/>
            <w:lang w:val="nl-NL"/>
            <w:rPrChange w:id="119" w:author="mike ottens" w:date="2017-07-01T12:31:00Z">
              <w:rPr>
                <w:rFonts w:ascii="Cambria" w:hAnsi="Cambria"/>
                <w:color w:val="0432FF"/>
                <w:lang w:val="nl-NL"/>
              </w:rPr>
            </w:rPrChange>
          </w:rPr>
          <w:t xml:space="preserve">  van het alfa-college, heeft mike ottens(applicatie ontwikkelaar</w:t>
        </w:r>
      </w:ins>
      <w:ins w:id="120" w:author="mike ottens" w:date="2017-05-19T10:05:00Z">
        <w:r w:rsidR="00A2734E" w:rsidRPr="00DF38C5">
          <w:rPr>
            <w:rFonts w:ascii="Cambria" w:hAnsi="Cambria"/>
            <w:lang w:val="nl-NL"/>
            <w:rPrChange w:id="121" w:author="mike ottens" w:date="2017-07-01T12:31:00Z">
              <w:rPr>
                <w:rFonts w:ascii="Cambria" w:hAnsi="Cambria"/>
                <w:color w:val="0432FF"/>
                <w:lang w:val="nl-NL"/>
              </w:rPr>
            </w:rPrChange>
          </w:rPr>
          <w:t>) opdracht gegeven om een forum te ontwikkelen</w:t>
        </w:r>
      </w:ins>
      <w:ins w:id="122" w:author="mike ottens" w:date="2017-05-19T10:12:00Z">
        <w:r w:rsidR="00747D85" w:rsidRPr="00DF38C5">
          <w:rPr>
            <w:rFonts w:ascii="Cambria" w:hAnsi="Cambria"/>
            <w:lang w:val="nl-NL"/>
            <w:rPrChange w:id="123" w:author="mike ottens" w:date="2017-07-01T12:31:00Z">
              <w:rPr>
                <w:rFonts w:ascii="Cambria" w:hAnsi="Cambria"/>
                <w:color w:val="0432FF"/>
                <w:lang w:val="nl-NL"/>
              </w:rPr>
            </w:rPrChange>
          </w:rPr>
          <w:t xml:space="preserve">. Het project zal onder de leiding zijn van </w:t>
        </w:r>
      </w:ins>
      <w:proofErr w:type="spellStart"/>
      <w:ins w:id="124" w:author="mike ottens" w:date="2017-05-19T10:13:00Z">
        <w:r w:rsidR="00747D85" w:rsidRPr="00DF38C5">
          <w:rPr>
            <w:rFonts w:ascii="Cambria" w:hAnsi="Cambria"/>
            <w:lang w:val="nl-NL"/>
            <w:rPrChange w:id="125" w:author="mike ottens" w:date="2017-07-01T12:31:00Z">
              <w:rPr>
                <w:rFonts w:ascii="Cambria" w:hAnsi="Cambria"/>
                <w:color w:val="0432FF"/>
                <w:lang w:val="nl-NL"/>
              </w:rPr>
            </w:rPrChange>
          </w:rPr>
          <w:t>J.Strootman</w:t>
        </w:r>
      </w:ins>
      <w:proofErr w:type="spellEnd"/>
      <w:ins w:id="126" w:author="mike ottens" w:date="2017-05-19T10:15:00Z">
        <w:r w:rsidR="00747D85" w:rsidRPr="00DF38C5">
          <w:rPr>
            <w:rFonts w:ascii="Cambria" w:hAnsi="Cambria"/>
            <w:lang w:val="nl-NL"/>
            <w:rPrChange w:id="127" w:author="mike ottens" w:date="2017-07-01T12:31:00Z">
              <w:rPr>
                <w:rFonts w:ascii="Cambria" w:hAnsi="Cambria"/>
                <w:color w:val="0432FF"/>
                <w:lang w:val="nl-NL"/>
              </w:rPr>
            </w:rPrChange>
          </w:rPr>
          <w:t>. hij is ook de auteur van dit document dat voor u ligt.</w:t>
        </w:r>
      </w:ins>
      <w:del w:id="128" w:author="mike ottens" w:date="2017-05-19T09:53:00Z">
        <w:r w:rsidR="00206F66" w:rsidRPr="00DF38C5" w:rsidDel="001C5A54">
          <w:rPr>
            <w:rFonts w:ascii="Cambria" w:hAnsi="Cambria"/>
            <w:lang w:val="nl-NL"/>
            <w:rPrChange w:id="129" w:author="mike ottens" w:date="2017-07-01T12:31:00Z">
              <w:rPr>
                <w:rFonts w:ascii="Cambria" w:hAnsi="Cambria"/>
                <w:color w:val="0432FF"/>
                <w:lang w:val="nl-NL"/>
              </w:rPr>
            </w:rPrChange>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77777777" w:rsidR="00206F66" w:rsidRPr="00DF38C5" w:rsidRDefault="00206F66" w:rsidP="00206F66">
      <w:pPr>
        <w:rPr>
          <w:rFonts w:ascii="Cambria" w:hAnsi="Cambria"/>
          <w:lang w:val="nl-NL"/>
          <w:rPrChange w:id="130" w:author="mike ottens" w:date="2017-07-01T12:31:00Z">
            <w:rPr>
              <w:rFonts w:ascii="Cambria" w:hAnsi="Cambria"/>
              <w:color w:val="0432FF"/>
              <w:lang w:val="nl-NL"/>
            </w:rPr>
          </w:rPrChange>
        </w:rPr>
      </w:pPr>
    </w:p>
    <w:p w14:paraId="058588C4" w14:textId="77777777" w:rsidR="00F91AC7" w:rsidRPr="00DF38C5" w:rsidRDefault="00F91AC7" w:rsidP="00206F66">
      <w:pPr>
        <w:rPr>
          <w:ins w:id="131" w:author="mike ottens" w:date="2017-05-19T10:23:00Z"/>
          <w:rFonts w:ascii="Cambria" w:hAnsi="Cambria"/>
          <w:i/>
          <w:lang w:val="nl-NL"/>
        </w:rPr>
      </w:pPr>
    </w:p>
    <w:p w14:paraId="1A4307FC" w14:textId="275F13C1" w:rsidR="00206F66" w:rsidRPr="00DF38C5" w:rsidDel="00F91AC7" w:rsidRDefault="00206F66" w:rsidP="00206F66">
      <w:pPr>
        <w:rPr>
          <w:del w:id="132" w:author="mike ottens" w:date="2017-05-19T10:23:00Z"/>
          <w:rFonts w:ascii="Cambria" w:hAnsi="Cambria"/>
          <w:i/>
          <w:lang w:val="nl-NL"/>
        </w:rPr>
      </w:pPr>
      <w:del w:id="133" w:author="mike ottens" w:date="2017-05-19T10:23:00Z">
        <w:r w:rsidRPr="00DF38C5" w:rsidDel="00F91AC7">
          <w:rPr>
            <w:rFonts w:ascii="Cambria" w:hAnsi="Cambria"/>
            <w:i/>
            <w:lang w:val="nl-NL"/>
          </w:rPr>
          <w:delText>Leg vervolgens heel kort uit hoe het document is ontstaan en wat er in staat. Zo weet de lezer van het verslag wat hij kan verwachten.</w:delText>
        </w:r>
      </w:del>
    </w:p>
    <w:p w14:paraId="1896204C" w14:textId="2F15283A" w:rsidR="00206F66" w:rsidRPr="00DF38C5" w:rsidDel="00F91AC7" w:rsidRDefault="00206F66" w:rsidP="00206F66">
      <w:pPr>
        <w:rPr>
          <w:del w:id="134" w:author="mike ottens" w:date="2017-05-19T10:23:00Z"/>
          <w:rFonts w:ascii="Cambria" w:hAnsi="Cambria"/>
          <w:lang w:val="nl-NL"/>
          <w:rPrChange w:id="135" w:author="mike ottens" w:date="2017-07-01T12:31:00Z">
            <w:rPr>
              <w:del w:id="136" w:author="mike ottens" w:date="2017-05-19T10:23:00Z"/>
              <w:rFonts w:ascii="Cambria" w:hAnsi="Cambria"/>
              <w:color w:val="0432FF"/>
              <w:lang w:val="nl-NL"/>
            </w:rPr>
          </w:rPrChange>
        </w:rPr>
      </w:pPr>
    </w:p>
    <w:p w14:paraId="5826AF83" w14:textId="77777777" w:rsidR="00F91AC7" w:rsidRPr="00DF38C5" w:rsidRDefault="00747D85" w:rsidP="00206F66">
      <w:pPr>
        <w:rPr>
          <w:ins w:id="137" w:author="mike ottens" w:date="2017-05-19T10:23:00Z"/>
          <w:rFonts w:ascii="Cambria" w:hAnsi="Cambria"/>
          <w:lang w:val="nl-NL"/>
          <w:rPrChange w:id="138" w:author="mike ottens" w:date="2017-07-01T12:31:00Z">
            <w:rPr>
              <w:ins w:id="139" w:author="mike ottens" w:date="2017-05-19T10:23:00Z"/>
              <w:rFonts w:ascii="Cambria" w:hAnsi="Cambria"/>
              <w:color w:val="0432FF"/>
              <w:lang w:val="nl-NL"/>
            </w:rPr>
          </w:rPrChange>
        </w:rPr>
      </w:pPr>
      <w:ins w:id="140" w:author="mike ottens" w:date="2017-05-19T10:17:00Z">
        <w:r w:rsidRPr="00DF38C5">
          <w:rPr>
            <w:rFonts w:ascii="Cambria" w:hAnsi="Cambria"/>
            <w:lang w:val="nl-NL"/>
            <w:rPrChange w:id="141" w:author="mike ottens" w:date="2017-07-01T12:31:00Z">
              <w:rPr>
                <w:rFonts w:ascii="Cambria" w:hAnsi="Cambria"/>
                <w:color w:val="0432FF"/>
                <w:lang w:val="nl-NL"/>
              </w:rPr>
            </w:rPrChange>
          </w:rPr>
          <w:t>Dit document is het functioneel ontwerp van dit project,</w:t>
        </w:r>
      </w:ins>
      <w:ins w:id="142" w:author="mike ottens" w:date="2017-05-19T10:19:00Z">
        <w:r w:rsidRPr="00DF38C5">
          <w:rPr>
            <w:rFonts w:ascii="Cambria" w:hAnsi="Cambria"/>
            <w:lang w:val="nl-NL"/>
            <w:rPrChange w:id="143" w:author="mike ottens" w:date="2017-07-01T12:31:00Z">
              <w:rPr>
                <w:rFonts w:ascii="Cambria" w:hAnsi="Cambria"/>
                <w:color w:val="0432FF"/>
                <w:lang w:val="nl-NL"/>
              </w:rPr>
            </w:rPrChange>
          </w:rPr>
          <w:t xml:space="preserve"> </w:t>
        </w:r>
      </w:ins>
      <w:ins w:id="144" w:author="mike ottens" w:date="2017-05-19T10:17:00Z">
        <w:r w:rsidRPr="00DF38C5">
          <w:rPr>
            <w:rFonts w:ascii="Cambria" w:hAnsi="Cambria"/>
            <w:lang w:val="nl-NL"/>
            <w:rPrChange w:id="145" w:author="mike ottens" w:date="2017-07-01T12:31:00Z">
              <w:rPr>
                <w:rFonts w:ascii="Cambria" w:hAnsi="Cambria"/>
                <w:color w:val="0432FF"/>
                <w:lang w:val="nl-NL"/>
              </w:rPr>
            </w:rPrChange>
          </w:rPr>
          <w:t xml:space="preserve">het doel </w:t>
        </w:r>
      </w:ins>
      <w:ins w:id="146" w:author="mike ottens" w:date="2017-05-19T10:18:00Z">
        <w:r w:rsidRPr="00DF38C5">
          <w:rPr>
            <w:rFonts w:ascii="Cambria" w:hAnsi="Cambria"/>
            <w:lang w:val="nl-NL"/>
            <w:rPrChange w:id="147" w:author="mike ottens" w:date="2017-07-01T12:31:00Z">
              <w:rPr>
                <w:rFonts w:ascii="Cambria" w:hAnsi="Cambria"/>
                <w:color w:val="0432FF"/>
                <w:lang w:val="nl-NL"/>
              </w:rPr>
            </w:rPrChange>
          </w:rPr>
          <w:t xml:space="preserve">is om een forum te ontwikkelen ter behoefte van verschillende gebruikers. In </w:t>
        </w:r>
      </w:ins>
      <w:ins w:id="148" w:author="mike ottens" w:date="2017-05-19T10:21:00Z">
        <w:r w:rsidRPr="00DF38C5">
          <w:rPr>
            <w:rFonts w:ascii="Cambria" w:hAnsi="Cambria"/>
            <w:lang w:val="nl-NL"/>
            <w:rPrChange w:id="149" w:author="mike ottens" w:date="2017-07-01T12:31:00Z">
              <w:rPr>
                <w:rFonts w:ascii="Cambria" w:hAnsi="Cambria"/>
                <w:color w:val="0432FF"/>
                <w:lang w:val="nl-NL"/>
              </w:rPr>
            </w:rPrChange>
          </w:rPr>
          <w:t xml:space="preserve">dit </w:t>
        </w:r>
        <w:r w:rsidR="00F91AC7" w:rsidRPr="00DF38C5">
          <w:rPr>
            <w:rFonts w:ascii="Cambria" w:hAnsi="Cambria"/>
            <w:lang w:val="nl-NL"/>
            <w:rPrChange w:id="150" w:author="mike ottens" w:date="2017-07-01T12:31:00Z">
              <w:rPr>
                <w:rFonts w:ascii="Cambria" w:hAnsi="Cambria"/>
                <w:color w:val="0432FF"/>
                <w:lang w:val="nl-NL"/>
              </w:rPr>
            </w:rPrChange>
          </w:rPr>
          <w:t>FO worden de behoeftes weergegeven</w:t>
        </w:r>
      </w:ins>
    </w:p>
    <w:p w14:paraId="18CAE48E" w14:textId="77777777" w:rsidR="00F91AC7" w:rsidRPr="00DF38C5" w:rsidRDefault="00F91AC7" w:rsidP="00206F66">
      <w:pPr>
        <w:rPr>
          <w:ins w:id="151" w:author="mike ottens" w:date="2017-05-19T10:24:00Z"/>
          <w:rFonts w:ascii="Cambria" w:hAnsi="Cambria"/>
          <w:lang w:val="nl-NL"/>
          <w:rPrChange w:id="152" w:author="mike ottens" w:date="2017-07-01T12:31:00Z">
            <w:rPr>
              <w:ins w:id="153" w:author="mike ottens" w:date="2017-05-19T10:24:00Z"/>
              <w:rFonts w:ascii="Cambria" w:hAnsi="Cambria"/>
              <w:color w:val="0432FF"/>
              <w:lang w:val="nl-NL"/>
            </w:rPr>
          </w:rPrChange>
        </w:rPr>
      </w:pPr>
    </w:p>
    <w:p w14:paraId="2A1087A3" w14:textId="0B7255B1" w:rsidR="00206F66" w:rsidRPr="00DF38C5" w:rsidDel="00747D85" w:rsidRDefault="00F91AC7" w:rsidP="00206F66">
      <w:pPr>
        <w:rPr>
          <w:del w:id="154" w:author="mike ottens" w:date="2017-05-19T10:17:00Z"/>
          <w:rFonts w:ascii="Cambria" w:hAnsi="Cambria"/>
          <w:lang w:val="nl-NL"/>
          <w:rPrChange w:id="155" w:author="mike ottens" w:date="2017-07-01T12:31:00Z">
            <w:rPr>
              <w:del w:id="156" w:author="mike ottens" w:date="2017-05-19T10:17:00Z"/>
              <w:rFonts w:ascii="Cambria" w:hAnsi="Cambria"/>
              <w:color w:val="0432FF"/>
              <w:lang w:val="nl-NL"/>
            </w:rPr>
          </w:rPrChange>
        </w:rPr>
      </w:pPr>
      <w:ins w:id="157" w:author="mike ottens" w:date="2017-05-19T10:24:00Z">
        <w:r w:rsidRPr="00DF38C5">
          <w:rPr>
            <w:rFonts w:ascii="Cambria" w:hAnsi="Cambria"/>
            <w:lang w:val="nl-NL"/>
            <w:rPrChange w:id="158" w:author="mike ottens" w:date="2017-07-01T12:31:00Z">
              <w:rPr>
                <w:rFonts w:ascii="Cambria" w:hAnsi="Cambria"/>
                <w:color w:val="0432FF"/>
                <w:lang w:val="nl-NL"/>
              </w:rPr>
            </w:rPrChange>
          </w:rPr>
          <w:t xml:space="preserve">In dit FO wordt allereerst de doelstelling van het project beschreven en vervolgens word er omschreven wat het project inhoudt. Daarna </w:t>
        </w:r>
      </w:ins>
      <w:ins w:id="159" w:author="mike ottens" w:date="2017-05-19T10:25:00Z">
        <w:r w:rsidRPr="00DF38C5">
          <w:rPr>
            <w:rFonts w:ascii="Cambria" w:hAnsi="Cambria"/>
            <w:lang w:val="nl-NL"/>
            <w:rPrChange w:id="160" w:author="mike ottens" w:date="2017-07-01T12:31:00Z">
              <w:rPr>
                <w:rFonts w:ascii="Cambria" w:hAnsi="Cambria"/>
                <w:color w:val="0432FF"/>
                <w:lang w:val="nl-NL"/>
              </w:rPr>
            </w:rPrChange>
          </w:rPr>
          <w:t>treft u een overzicht van de projectleden en de benodigdheden om dit project tot een werken forum te krijgen.</w:t>
        </w:r>
      </w:ins>
      <w:ins w:id="161" w:author="mike ottens" w:date="2017-05-19T10:27:00Z">
        <w:r w:rsidRPr="00DF38C5">
          <w:rPr>
            <w:rFonts w:ascii="Cambria" w:hAnsi="Cambria"/>
            <w:lang w:val="nl-NL"/>
            <w:rPrChange w:id="162" w:author="mike ottens" w:date="2017-07-01T12:31:00Z">
              <w:rPr>
                <w:rFonts w:ascii="Cambria" w:hAnsi="Cambria"/>
                <w:color w:val="0432FF"/>
                <w:lang w:val="nl-NL"/>
              </w:rPr>
            </w:rPrChange>
          </w:rPr>
          <w:t xml:space="preserve"> </w:t>
        </w:r>
      </w:ins>
      <w:ins w:id="163" w:author="mike ottens" w:date="2017-05-19T10:25:00Z">
        <w:r w:rsidRPr="00DF38C5">
          <w:rPr>
            <w:rFonts w:ascii="Cambria" w:hAnsi="Cambria"/>
            <w:lang w:val="nl-NL"/>
            <w:rPrChange w:id="164" w:author="mike ottens" w:date="2017-07-01T12:31:00Z">
              <w:rPr>
                <w:rFonts w:ascii="Cambria" w:hAnsi="Cambria"/>
                <w:color w:val="0432FF"/>
                <w:lang w:val="nl-NL"/>
              </w:rPr>
            </w:rPrChange>
          </w:rPr>
          <w:t>Tenslotte</w:t>
        </w:r>
      </w:ins>
      <w:ins w:id="165" w:author="mike ottens" w:date="2017-05-19T10:27:00Z">
        <w:r w:rsidRPr="00DF38C5">
          <w:rPr>
            <w:rFonts w:ascii="Cambria" w:hAnsi="Cambria"/>
            <w:lang w:val="nl-NL"/>
            <w:rPrChange w:id="166" w:author="mike ottens" w:date="2017-07-01T12:31:00Z">
              <w:rPr>
                <w:rFonts w:ascii="Cambria" w:hAnsi="Cambria"/>
                <w:color w:val="0432FF"/>
                <w:lang w:val="nl-NL"/>
              </w:rPr>
            </w:rPrChange>
          </w:rPr>
          <w:t xml:space="preserve"> worden de taken van dit project op een rij gezet en wordt de planning in dit document verwerkt</w:t>
        </w:r>
      </w:ins>
      <w:del w:id="167" w:author="mike ottens" w:date="2017-05-19T10:17:00Z">
        <w:r w:rsidR="00206F66" w:rsidRPr="00DF38C5" w:rsidDel="00747D85">
          <w:rPr>
            <w:rFonts w:ascii="Cambria" w:hAnsi="Cambria"/>
            <w:lang w:val="nl-NL"/>
            <w:rPrChange w:id="168" w:author="mike ottens" w:date="2017-07-01T12:31:00Z">
              <w:rPr>
                <w:rFonts w:ascii="Cambria" w:hAnsi="Cambria"/>
                <w:color w:val="0432FF"/>
                <w:lang w:val="nl-NL"/>
              </w:rPr>
            </w:rPrChange>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DF38C5" w:rsidDel="00747D85">
          <w:rPr>
            <w:rFonts w:ascii="Cambria" w:hAnsi="Cambria"/>
            <w:lang w:val="nl-NL"/>
            <w:rPrChange w:id="169" w:author="mike ottens" w:date="2017-07-01T12:31:00Z">
              <w:rPr>
                <w:rFonts w:ascii="Cambria" w:hAnsi="Cambria"/>
                <w:color w:val="0432FF"/>
                <w:lang w:val="nl-NL"/>
              </w:rPr>
            </w:rPrChange>
          </w:rPr>
          <w:delText>) vertaald naar concrete oplossingen.</w:delText>
        </w:r>
      </w:del>
    </w:p>
    <w:p w14:paraId="573040AB" w14:textId="77777777" w:rsidR="00206F66" w:rsidRPr="00DF38C5" w:rsidRDefault="00206F66" w:rsidP="00206F66">
      <w:pPr>
        <w:rPr>
          <w:rFonts w:ascii="Cambria" w:hAnsi="Cambria"/>
          <w:i/>
          <w:lang w:val="nl-NL"/>
        </w:rPr>
      </w:pPr>
    </w:p>
    <w:p w14:paraId="712DD2C2" w14:textId="3921B7EE" w:rsidR="00206F66" w:rsidRPr="00CF4DCA" w:rsidDel="00F91AC7" w:rsidRDefault="00206F66" w:rsidP="00206F66">
      <w:pPr>
        <w:rPr>
          <w:del w:id="170" w:author="mike ottens" w:date="2017-05-19T10:23:00Z"/>
          <w:rFonts w:ascii="Cambria" w:hAnsi="Cambria"/>
          <w:lang w:val="nl-NL"/>
        </w:rPr>
      </w:pPr>
      <w:del w:id="171" w:author="mike ottens" w:date="2017-05-19T10:23:00Z">
        <w:r w:rsidRPr="00CF4DCA" w:rsidDel="00F91AC7">
          <w:rPr>
            <w:rFonts w:ascii="Cambria" w:hAnsi="Cambria"/>
            <w:i/>
            <w:lang w:val="nl-NL"/>
          </w:rPr>
          <w:delText>Beschrijf tenslotte kort wat iemand kan lezen in de hoofdstukken van dit document. Noem even kort de naam van het hoofdstuk, en beschrijf in één zin wat er in staat.</w:delText>
        </w:r>
      </w:del>
    </w:p>
    <w:p w14:paraId="4F0244F2" w14:textId="5D99ED8A" w:rsidR="0058151B" w:rsidRPr="00CF4DCA" w:rsidDel="00F91AC7" w:rsidRDefault="0058151B" w:rsidP="0058151B">
      <w:pPr>
        <w:pStyle w:val="Plattetekst"/>
        <w:rPr>
          <w:del w:id="172" w:author="mike ottens" w:date="2017-05-19T10:23:00Z"/>
          <w:lang w:val="nl-NL"/>
        </w:rPr>
      </w:pPr>
      <w:del w:id="173" w:author="mike ottens" w:date="2017-05-19T10:23:00Z">
        <w:r w:rsidRPr="00CF4DCA" w:rsidDel="00F91AC7">
          <w:rPr>
            <w:lang w:val="nl-NL"/>
          </w:rPr>
          <w:delText xml:space="preserve">de functionaliteiten, navigatie, paginalijst, het kostenoverzicht en de planning. </w:delText>
        </w:r>
      </w:del>
    </w:p>
    <w:p w14:paraId="05FB593C" w14:textId="753ABD4B" w:rsidR="00206F66" w:rsidRPr="00CF4DCA" w:rsidDel="00F91AC7" w:rsidRDefault="00206F66" w:rsidP="00206F66">
      <w:pPr>
        <w:rPr>
          <w:del w:id="174" w:author="mike ottens" w:date="2017-05-19T10:23:00Z"/>
          <w:rFonts w:ascii="Cambria" w:hAnsi="Cambria"/>
          <w:lang w:val="nl-NL"/>
        </w:rPr>
      </w:pPr>
    </w:p>
    <w:p w14:paraId="169B16E9" w14:textId="697CD13E" w:rsidR="00206F66" w:rsidRPr="00CF4DCA" w:rsidDel="00F91AC7" w:rsidRDefault="0058151B" w:rsidP="00206F66">
      <w:pPr>
        <w:rPr>
          <w:del w:id="175" w:author="mike ottens" w:date="2017-05-19T10:23:00Z"/>
          <w:rFonts w:ascii="Cambria" w:hAnsi="Cambria"/>
          <w:color w:val="0432FF"/>
          <w:lang w:val="nl-NL"/>
        </w:rPr>
      </w:pPr>
      <w:del w:id="176" w:author="mike ottens" w:date="2017-05-19T10:23:00Z">
        <w:r w:rsidRPr="00CF4DCA" w:rsidDel="00F91AC7">
          <w:rPr>
            <w:rFonts w:ascii="Cambria" w:hAnsi="Cambria"/>
            <w:color w:val="0432FF"/>
            <w:lang w:val="nl-NL"/>
          </w:rPr>
          <w:delText>In dit FO</w:delText>
        </w:r>
        <w:r w:rsidR="00206F66" w:rsidRPr="00CF4DCA" w:rsidDel="00F91AC7">
          <w:rPr>
            <w:rFonts w:ascii="Cambria" w:hAnsi="Cambria"/>
            <w:color w:val="0432FF"/>
            <w:lang w:val="nl-NL"/>
          </w:rPr>
          <w:delText xml:space="preserve"> wordt allereerst </w:delText>
        </w:r>
        <w:r w:rsidR="00206F66" w:rsidRPr="00CF4DCA" w:rsidDel="00F91AC7">
          <w:rPr>
            <w:rFonts w:ascii="Cambria" w:hAnsi="Cambria"/>
            <w:color w:val="0432FF"/>
            <w:highlight w:val="yellow"/>
            <w:lang w:val="nl-NL"/>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56CAA064" w14:textId="7474200C" w:rsidR="00206F66" w:rsidRPr="00CF4DCA" w:rsidDel="00F91AC7" w:rsidRDefault="00206F66" w:rsidP="00206F66">
      <w:pPr>
        <w:tabs>
          <w:tab w:val="left" w:pos="1029"/>
        </w:tabs>
        <w:spacing w:line="273" w:lineRule="auto"/>
        <w:ind w:right="108"/>
        <w:rPr>
          <w:del w:id="177" w:author="mike ottens" w:date="2017-05-19T10:23:00Z"/>
          <w:rFonts w:ascii="Cambria" w:hAnsi="Cambria"/>
          <w:i/>
          <w:lang w:val="nl-NL"/>
        </w:rPr>
      </w:pPr>
    </w:p>
    <w:p w14:paraId="3677FB90" w14:textId="25FE551C" w:rsidR="00206F66" w:rsidRPr="00CF4DCA" w:rsidDel="00F91AC7" w:rsidRDefault="00206F66" w:rsidP="00206F66">
      <w:pPr>
        <w:tabs>
          <w:tab w:val="left" w:pos="1029"/>
        </w:tabs>
        <w:spacing w:line="273" w:lineRule="auto"/>
        <w:ind w:right="108"/>
        <w:rPr>
          <w:del w:id="178" w:author="mike ottens" w:date="2017-05-19T10:23:00Z"/>
          <w:rFonts w:ascii="Cambria" w:hAnsi="Cambria"/>
          <w:i/>
          <w:lang w:val="nl-NL"/>
        </w:rPr>
      </w:pPr>
      <w:del w:id="179" w:author="mike ottens" w:date="2017-05-19T10:23:00Z">
        <w:r w:rsidRPr="00CF4DCA" w:rsidDel="00F91AC7">
          <w:rPr>
            <w:rFonts w:ascii="Cambria" w:hAnsi="Cambria"/>
            <w:i/>
            <w:lang w:val="nl-NL"/>
          </w:rPr>
          <w:delText>De hele inleiding is maximaal een halve pagina.</w:delText>
        </w:r>
      </w:del>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Plattetekst"/>
        <w:rPr>
          <w:lang w:val="nl-NL"/>
        </w:rPr>
      </w:pPr>
    </w:p>
    <w:p w14:paraId="69D109C7" w14:textId="77777777" w:rsidR="00ED7EB9" w:rsidRPr="00CF4DCA" w:rsidRDefault="00ED7EB9" w:rsidP="00556F0B">
      <w:pPr>
        <w:pStyle w:val="Kop1"/>
        <w:rPr>
          <w:lang w:val="nl-NL"/>
        </w:rPr>
      </w:pPr>
      <w:bookmarkStart w:id="180" w:name="_Toc443567045"/>
      <w:bookmarkStart w:id="181" w:name="_Toc470773230"/>
      <w:r w:rsidRPr="00CF4DCA">
        <w:rPr>
          <w:lang w:val="nl-NL"/>
        </w:rPr>
        <w:t>Belanghebbenden</w:t>
      </w:r>
      <w:bookmarkEnd w:id="180"/>
      <w:bookmarkEnd w:id="181"/>
    </w:p>
    <w:p w14:paraId="20B45FAF" w14:textId="77777777" w:rsidR="005901BA" w:rsidRPr="00CF4DCA" w:rsidRDefault="005901BA" w:rsidP="005901BA">
      <w:pPr>
        <w:pStyle w:val="Plattetekst"/>
        <w:rPr>
          <w:lang w:val="nl-NL"/>
        </w:rPr>
      </w:pPr>
    </w:p>
    <w:p w14:paraId="13710F7B" w14:textId="62BA9AC5" w:rsidR="00ED7EB9" w:rsidRPr="00DF38C5" w:rsidDel="001C5A54" w:rsidRDefault="00ED7EB9" w:rsidP="005901BA">
      <w:pPr>
        <w:pStyle w:val="Plattetekst"/>
        <w:rPr>
          <w:del w:id="182" w:author="mike ottens" w:date="2017-05-19T09:48:00Z"/>
          <w:i/>
          <w:lang w:val="nl-NL"/>
          <w:rPrChange w:id="183" w:author="mike ottens" w:date="2017-07-01T12:32:00Z">
            <w:rPr>
              <w:del w:id="184" w:author="mike ottens" w:date="2017-05-19T09:48:00Z"/>
              <w:i/>
              <w:color w:val="00B050"/>
              <w:lang w:val="nl-NL"/>
            </w:rPr>
          </w:rPrChange>
        </w:rPr>
      </w:pPr>
      <w:del w:id="185" w:author="mike ottens" w:date="2017-05-19T09:48:00Z">
        <w:r w:rsidRPr="00DF38C5" w:rsidDel="001C5A54">
          <w:rPr>
            <w:i/>
            <w:lang w:val="nl-NL"/>
            <w:rPrChange w:id="186" w:author="mike ottens" w:date="2017-07-01T12:32:00Z">
              <w:rPr>
                <w:i/>
                <w:color w:val="00B050"/>
                <w:lang w:val="nl-NL"/>
              </w:rPr>
            </w:rPrChange>
          </w:rPr>
          <w:delText>De belanghebbenden (de doelgroep) zijn de mensen</w:delText>
        </w:r>
        <w:r w:rsidR="00AB536E" w:rsidRPr="00DF38C5" w:rsidDel="001C5A54">
          <w:rPr>
            <w:i/>
            <w:lang w:val="nl-NL"/>
            <w:rPrChange w:id="187" w:author="mike ottens" w:date="2017-07-01T12:32:00Z">
              <w:rPr>
                <w:i/>
                <w:color w:val="00B050"/>
                <w:lang w:val="nl-NL"/>
              </w:rPr>
            </w:rPrChange>
          </w:rPr>
          <w:delText xml:space="preserve"> of groepen</w:delText>
        </w:r>
        <w:r w:rsidRPr="00DF38C5" w:rsidDel="001C5A54">
          <w:rPr>
            <w:i/>
            <w:lang w:val="nl-NL"/>
            <w:rPrChange w:id="188" w:author="mike ottens" w:date="2017-07-01T12:32:00Z">
              <w:rPr>
                <w:i/>
                <w:color w:val="00B050"/>
                <w:lang w:val="nl-NL"/>
              </w:rPr>
            </w:rPrChange>
          </w:rPr>
          <w:delText xml:space="preserve"> voor wie deze oplossing wordt gerealiseerd. Geef per belanghebbende </w:delText>
        </w:r>
        <w:r w:rsidR="00AB536E" w:rsidRPr="00DF38C5" w:rsidDel="001C5A54">
          <w:rPr>
            <w:i/>
            <w:lang w:val="nl-NL"/>
            <w:rPrChange w:id="189" w:author="mike ottens" w:date="2017-07-01T12:32:00Z">
              <w:rPr>
                <w:i/>
                <w:color w:val="00B050"/>
                <w:lang w:val="nl-NL"/>
              </w:rPr>
            </w:rPrChange>
          </w:rPr>
          <w:delText xml:space="preserve">kort </w:delText>
        </w:r>
        <w:r w:rsidRPr="00DF38C5" w:rsidDel="001C5A54">
          <w:rPr>
            <w:i/>
            <w:lang w:val="nl-NL"/>
            <w:rPrChange w:id="190" w:author="mike ottens" w:date="2017-07-01T12:32:00Z">
              <w:rPr>
                <w:i/>
                <w:color w:val="00B050"/>
                <w:lang w:val="nl-NL"/>
              </w:rPr>
            </w:rPrChange>
          </w:rPr>
          <w:delText>de functie en het belang dat deze bij de oplossing heeft.</w:delText>
        </w:r>
      </w:del>
    </w:p>
    <w:p w14:paraId="736BA2A5" w14:textId="2BD06497" w:rsidR="00ED7EB9" w:rsidRPr="00DF38C5" w:rsidDel="001C5A54" w:rsidRDefault="00ED7EB9" w:rsidP="005901BA">
      <w:pPr>
        <w:pStyle w:val="Plattetekst"/>
        <w:rPr>
          <w:del w:id="191" w:author="mike ottens" w:date="2017-05-19T09:48:00Z"/>
          <w:lang w:val="nl-NL"/>
        </w:rPr>
      </w:pPr>
    </w:p>
    <w:p w14:paraId="034B804B" w14:textId="649D8093" w:rsidR="00ED7EB9" w:rsidRPr="00CF4DCA" w:rsidRDefault="00ED7EB9" w:rsidP="005901BA">
      <w:pPr>
        <w:pStyle w:val="Plattetekst"/>
        <w:rPr>
          <w:color w:val="0432FF"/>
          <w:lang w:val="nl-NL"/>
        </w:rPr>
      </w:pPr>
      <w:del w:id="192" w:author="mike ottens" w:date="2017-05-19T09:42:00Z">
        <w:r w:rsidRPr="00DF38C5" w:rsidDel="002D6E74">
          <w:rPr>
            <w:lang w:val="nl-NL"/>
            <w:rPrChange w:id="193" w:author="mike ottens" w:date="2017-07-01T12:32:00Z">
              <w:rPr>
                <w:color w:val="0432FF"/>
                <w:lang w:val="nl-NL"/>
              </w:rPr>
            </w:rPrChange>
          </w:rPr>
          <w:delText xml:space="preserve">De aangeboden oplossing is van belang voor de medewerkers </w:delText>
        </w:r>
        <w:r w:rsidR="008702EC" w:rsidRPr="00DF38C5" w:rsidDel="002D6E74">
          <w:rPr>
            <w:lang w:val="nl-NL"/>
            <w:rPrChange w:id="194" w:author="mike ottens" w:date="2017-07-01T12:32:00Z">
              <w:rPr>
                <w:color w:val="0432FF"/>
                <w:lang w:val="nl-NL"/>
              </w:rPr>
            </w:rPrChange>
          </w:rPr>
          <w:delText xml:space="preserve">en de studenten </w:delText>
        </w:r>
        <w:r w:rsidRPr="00DF38C5" w:rsidDel="002D6E74">
          <w:rPr>
            <w:lang w:val="nl-NL"/>
            <w:rPrChange w:id="195" w:author="mike ottens" w:date="2017-07-01T12:32:00Z">
              <w:rPr>
                <w:color w:val="0432FF"/>
                <w:lang w:val="nl-NL"/>
              </w:rPr>
            </w:rPrChange>
          </w:rPr>
          <w:delText xml:space="preserve">van </w:delText>
        </w:r>
        <w:r w:rsidR="008702EC" w:rsidRPr="00DF38C5" w:rsidDel="002D6E74">
          <w:rPr>
            <w:lang w:val="nl-NL"/>
            <w:rPrChange w:id="196" w:author="mike ottens" w:date="2017-07-01T12:32:00Z">
              <w:rPr>
                <w:color w:val="0432FF"/>
                <w:lang w:val="nl-NL"/>
              </w:rPr>
            </w:rPrChange>
          </w:rPr>
          <w:delText>de ASTE Universiteit,</w:delText>
        </w:r>
        <w:r w:rsidRPr="00DF38C5" w:rsidDel="002D6E74">
          <w:rPr>
            <w:lang w:val="nl-NL"/>
            <w:rPrChange w:id="197" w:author="mike ottens" w:date="2017-07-01T12:32:00Z">
              <w:rPr>
                <w:color w:val="0432FF"/>
                <w:lang w:val="nl-NL"/>
              </w:rPr>
            </w:rPrChange>
          </w:rPr>
          <w:delText xml:space="preserve"> en voor de beheerder van het systeem. </w:delText>
        </w:r>
        <w:r w:rsidR="008702EC" w:rsidRPr="00DF38C5" w:rsidDel="002D6E74">
          <w:rPr>
            <w:lang w:val="nl-NL"/>
            <w:rPrChange w:id="198" w:author="mike ottens" w:date="2017-07-01T12:32:00Z">
              <w:rPr>
                <w:color w:val="0432FF"/>
                <w:lang w:val="nl-NL"/>
              </w:rPr>
            </w:rPrChange>
          </w:rPr>
          <w:delText xml:space="preserve">De studenten hebben inzage in hun voortgang en cijfers. </w:delText>
        </w:r>
        <w:r w:rsidRPr="00DF38C5" w:rsidDel="002D6E74">
          <w:rPr>
            <w:lang w:val="nl-NL"/>
            <w:rPrChange w:id="199" w:author="mike ottens" w:date="2017-07-01T12:32:00Z">
              <w:rPr>
                <w:color w:val="0432FF"/>
                <w:lang w:val="nl-NL"/>
              </w:rPr>
            </w:rPrChange>
          </w:rPr>
          <w:delText>De medewerkers zullen in staat worden gesteld om bestanden te vergelijken en te veranderen om zo hun documentatie up-to-date te houden. De beheerder kan de gebruikers van het systeem beheren</w:delText>
        </w:r>
      </w:del>
      <w:ins w:id="200" w:author="mike ottens" w:date="2017-05-19T09:42:00Z">
        <w:r w:rsidR="002D6E74" w:rsidRPr="00DF38C5">
          <w:rPr>
            <w:lang w:val="nl-NL"/>
            <w:rPrChange w:id="201" w:author="mike ottens" w:date="2017-07-01T12:32:00Z">
              <w:rPr>
                <w:color w:val="0432FF"/>
                <w:lang w:val="nl-NL"/>
              </w:rPr>
            </w:rPrChange>
          </w:rPr>
          <w:t>het aangeboden forum is voor iedere doelgroep aansprekend.</w:t>
        </w:r>
      </w:ins>
      <w:ins w:id="202" w:author="mike ottens" w:date="2017-05-19T09:44:00Z">
        <w:r w:rsidR="002D6E74" w:rsidRPr="00DF38C5">
          <w:rPr>
            <w:lang w:val="nl-NL"/>
            <w:rPrChange w:id="203" w:author="mike ottens" w:date="2017-07-01T12:32:00Z">
              <w:rPr>
                <w:color w:val="0432FF"/>
                <w:lang w:val="nl-NL"/>
              </w:rPr>
            </w:rPrChange>
          </w:rPr>
          <w:t xml:space="preserve"> </w:t>
        </w:r>
      </w:ins>
      <w:ins w:id="204" w:author="mike ottens" w:date="2017-05-19T09:42:00Z">
        <w:r w:rsidR="002D6E74" w:rsidRPr="00DF38C5">
          <w:rPr>
            <w:lang w:val="nl-NL"/>
            <w:rPrChange w:id="205" w:author="mike ottens" w:date="2017-07-01T12:32:00Z">
              <w:rPr>
                <w:color w:val="0432FF"/>
                <w:lang w:val="nl-NL"/>
              </w:rPr>
            </w:rPrChange>
          </w:rPr>
          <w:t xml:space="preserve">zo kan iedereen </w:t>
        </w:r>
      </w:ins>
      <w:del w:id="206" w:author="mike ottens" w:date="2017-05-19T09:42:00Z">
        <w:r w:rsidRPr="00DF38C5" w:rsidDel="002D6E74">
          <w:rPr>
            <w:lang w:val="nl-NL"/>
            <w:rPrChange w:id="207" w:author="mike ottens" w:date="2017-07-01T12:32:00Z">
              <w:rPr>
                <w:color w:val="0432FF"/>
                <w:lang w:val="nl-NL"/>
              </w:rPr>
            </w:rPrChange>
          </w:rPr>
          <w:delText>.</w:delText>
        </w:r>
      </w:del>
      <w:r w:rsidRPr="00DF38C5">
        <w:rPr>
          <w:lang w:val="nl-NL"/>
          <w:rPrChange w:id="208" w:author="mike ottens" w:date="2017-07-01T12:32:00Z">
            <w:rPr>
              <w:color w:val="0432FF"/>
              <w:lang w:val="nl-NL"/>
            </w:rPr>
          </w:rPrChange>
        </w:rPr>
        <w:t xml:space="preserve"> </w:t>
      </w:r>
      <w:ins w:id="209" w:author="mike ottens" w:date="2017-05-19T09:44:00Z">
        <w:r w:rsidR="002D6E74" w:rsidRPr="00DF38C5">
          <w:rPr>
            <w:lang w:val="nl-NL"/>
            <w:rPrChange w:id="210" w:author="mike ottens" w:date="2017-07-01T12:32:00Z">
              <w:rPr>
                <w:color w:val="0432FF"/>
                <w:lang w:val="nl-NL"/>
              </w:rPr>
            </w:rPrChange>
          </w:rPr>
          <w:t xml:space="preserve">zij reactie plaatsen onder een topic(onderwerp) zodat iedere gebruiker </w:t>
        </w:r>
      </w:ins>
      <w:ins w:id="211" w:author="mike ottens" w:date="2017-05-19T09:45:00Z">
        <w:r w:rsidR="001C5A54" w:rsidRPr="00DF38C5">
          <w:rPr>
            <w:lang w:val="nl-NL"/>
            <w:rPrChange w:id="212" w:author="mike ottens" w:date="2017-07-01T12:32:00Z">
              <w:rPr>
                <w:color w:val="0432FF"/>
                <w:lang w:val="nl-NL"/>
              </w:rPr>
            </w:rPrChange>
          </w:rPr>
          <w:t>informatie aan elkaar kan uitwisselen</w:t>
        </w:r>
        <w:r w:rsidR="001C5A54">
          <w:rPr>
            <w:color w:val="0432FF"/>
            <w:lang w:val="nl-NL"/>
          </w:rPr>
          <w:t>.</w:t>
        </w:r>
      </w:ins>
    </w:p>
    <w:p w14:paraId="0285638A" w14:textId="77777777" w:rsidR="00ED7EB9" w:rsidRPr="00CF4DCA" w:rsidRDefault="00ED7EB9" w:rsidP="005901BA">
      <w:pPr>
        <w:pStyle w:val="Plattetekst"/>
        <w:rPr>
          <w:lang w:val="nl-NL"/>
        </w:rPr>
      </w:pPr>
    </w:p>
    <w:p w14:paraId="04D7778C" w14:textId="77777777" w:rsidR="00AB536E" w:rsidRPr="00CF4DCA" w:rsidRDefault="00AB536E" w:rsidP="005901BA">
      <w:pPr>
        <w:pStyle w:val="Plattetekst"/>
        <w:rPr>
          <w:lang w:val="nl-NL"/>
        </w:rPr>
      </w:pPr>
    </w:p>
    <w:p w14:paraId="524851A4" w14:textId="77777777" w:rsidR="00ED7EB9" w:rsidRPr="00CF4DCA" w:rsidRDefault="00ED7EB9" w:rsidP="00556F0B">
      <w:pPr>
        <w:pStyle w:val="Kop1"/>
        <w:rPr>
          <w:lang w:val="nl-NL"/>
        </w:rPr>
      </w:pPr>
      <w:bookmarkStart w:id="213" w:name="_Toc443567046"/>
      <w:bookmarkStart w:id="214" w:name="_Toc470773231"/>
      <w:r w:rsidRPr="00CF4DCA">
        <w:rPr>
          <w:lang w:val="nl-NL"/>
        </w:rPr>
        <w:t>Behoeftes</w:t>
      </w:r>
      <w:bookmarkEnd w:id="213"/>
      <w:bookmarkEnd w:id="214"/>
    </w:p>
    <w:p w14:paraId="42C78122" w14:textId="66A36CFD" w:rsidR="005901BA" w:rsidRPr="00CF4DCA" w:rsidDel="001C5A54" w:rsidRDefault="005901BA" w:rsidP="005901BA">
      <w:pPr>
        <w:pStyle w:val="Plattetekst"/>
        <w:rPr>
          <w:del w:id="215" w:author="mike ottens" w:date="2017-05-19T09:48:00Z"/>
          <w:lang w:val="nl-NL"/>
        </w:rPr>
      </w:pPr>
    </w:p>
    <w:p w14:paraId="3B70ED5F" w14:textId="0D76C6E3" w:rsidR="00ED7EB9" w:rsidRPr="00CF4DCA" w:rsidDel="001C5A54" w:rsidRDefault="00ED7EB9" w:rsidP="005901BA">
      <w:pPr>
        <w:pStyle w:val="Plattetekst"/>
        <w:rPr>
          <w:del w:id="216" w:author="mike ottens" w:date="2017-05-19T09:48:00Z"/>
          <w:i/>
          <w:color w:val="00B050"/>
          <w:lang w:val="nl-NL"/>
        </w:rPr>
      </w:pPr>
      <w:del w:id="217" w:author="mike ottens" w:date="2017-05-19T09:48:00Z">
        <w:r w:rsidRPr="00CF4DCA" w:rsidDel="001C5A54">
          <w:rPr>
            <w:i/>
            <w:color w:val="00B050"/>
            <w:lang w:val="nl-NL"/>
          </w:rPr>
          <w:delText xml:space="preserve">Dit deel bevat de behoeftes zoals die uit de behoefteanalyse naar voren zijn gekomen. Dit deel wordt alleen opgenomen als er </w:delText>
        </w:r>
        <w:r w:rsidR="00556F0B" w:rsidRPr="00CF4DCA" w:rsidDel="001C5A54">
          <w:rPr>
            <w:i/>
            <w:color w:val="00B050"/>
            <w:lang w:val="nl-NL"/>
          </w:rPr>
          <w:delText xml:space="preserve">geen </w:delText>
        </w:r>
        <w:r w:rsidRPr="00CF4DCA" w:rsidDel="001C5A54">
          <w:rPr>
            <w:i/>
            <w:color w:val="00B050"/>
            <w:lang w:val="nl-NL"/>
          </w:rPr>
          <w:delText xml:space="preserve">apart </w:delText>
        </w:r>
        <w:r w:rsidR="00556F0B" w:rsidRPr="00CF4DCA" w:rsidDel="001C5A54">
          <w:rPr>
            <w:i/>
            <w:color w:val="00B050"/>
            <w:lang w:val="nl-NL"/>
          </w:rPr>
          <w:delText xml:space="preserve">verslag is gemaakt van de </w:delText>
        </w:r>
        <w:r w:rsidRPr="00CF4DCA" w:rsidDel="001C5A54">
          <w:rPr>
            <w:i/>
            <w:color w:val="00B050"/>
            <w:lang w:val="nl-NL"/>
          </w:rPr>
          <w:delText>Behoefteanalyse. Is dat er wel, verwijs er dan kort naar:</w:delText>
        </w:r>
      </w:del>
    </w:p>
    <w:p w14:paraId="764F1DD1" w14:textId="77777777" w:rsidR="00ED7EB9" w:rsidRPr="00DF38C5" w:rsidRDefault="00ED7EB9" w:rsidP="005901BA">
      <w:pPr>
        <w:pStyle w:val="Plattetekst"/>
        <w:rPr>
          <w:lang w:val="nl-NL"/>
        </w:rPr>
      </w:pPr>
    </w:p>
    <w:p w14:paraId="5437BFA1" w14:textId="7F19320F" w:rsidR="00ED7EB9" w:rsidRPr="00DF38C5" w:rsidRDefault="00ED7EB9" w:rsidP="005901BA">
      <w:pPr>
        <w:pStyle w:val="Plattetekst"/>
        <w:rPr>
          <w:lang w:val="nl-NL"/>
          <w:rPrChange w:id="218" w:author="mike ottens" w:date="2017-07-01T12:32:00Z">
            <w:rPr>
              <w:color w:val="0432FF"/>
              <w:lang w:val="nl-NL"/>
            </w:rPr>
          </w:rPrChange>
        </w:rPr>
      </w:pPr>
      <w:r w:rsidRPr="00DF38C5">
        <w:rPr>
          <w:lang w:val="nl-NL"/>
          <w:rPrChange w:id="219" w:author="mike ottens" w:date="2017-07-01T12:32:00Z">
            <w:rPr>
              <w:color w:val="0432FF"/>
              <w:lang w:val="nl-NL"/>
            </w:rPr>
          </w:rPrChange>
        </w:rPr>
        <w:t xml:space="preserve">De behoeftes van de organisatie zijn beschreven in </w:t>
      </w:r>
      <w:r w:rsidR="00794D0E" w:rsidRPr="00DF38C5">
        <w:rPr>
          <w:lang w:val="nl-NL"/>
          <w:rPrChange w:id="220" w:author="mike ottens" w:date="2017-07-01T12:32:00Z">
            <w:rPr>
              <w:color w:val="0432FF"/>
              <w:lang w:val="nl-NL"/>
            </w:rPr>
          </w:rPrChange>
        </w:rPr>
        <w:t>de hier</w:t>
      </w:r>
      <w:ins w:id="221" w:author="mike ottens" w:date="2017-05-19T10:29:00Z">
        <w:r w:rsidR="00F91AC7" w:rsidRPr="00DF38C5">
          <w:rPr>
            <w:lang w:val="nl-NL"/>
            <w:rPrChange w:id="222" w:author="mike ottens" w:date="2017-07-01T12:32:00Z">
              <w:rPr>
                <w:color w:val="0432FF"/>
                <w:lang w:val="nl-NL"/>
              </w:rPr>
            </w:rPrChange>
          </w:rPr>
          <w:t xml:space="preserve"> </w:t>
        </w:r>
      </w:ins>
      <w:r w:rsidR="00794D0E" w:rsidRPr="00DF38C5">
        <w:rPr>
          <w:lang w:val="nl-NL"/>
          <w:rPrChange w:id="223" w:author="mike ottens" w:date="2017-07-01T12:32:00Z">
            <w:rPr>
              <w:color w:val="0432FF"/>
              <w:lang w:val="nl-NL"/>
            </w:rPr>
          </w:rPrChange>
        </w:rPr>
        <w:t>bovengenoemde Behoefteanalyse.</w:t>
      </w:r>
      <w:r w:rsidR="00556F0B" w:rsidRPr="00DF38C5">
        <w:rPr>
          <w:lang w:val="nl-NL"/>
          <w:rPrChange w:id="224" w:author="mike ottens" w:date="2017-07-01T12:32:00Z">
            <w:rPr>
              <w:color w:val="0432FF"/>
              <w:lang w:val="nl-NL"/>
            </w:rPr>
          </w:rPrChange>
        </w:rPr>
        <w:t xml:space="preserve"> </w:t>
      </w:r>
    </w:p>
    <w:p w14:paraId="79BF621F" w14:textId="77777777" w:rsidR="00ED7EB9" w:rsidRPr="00DF38C5" w:rsidRDefault="00ED7EB9" w:rsidP="000D7E9A">
      <w:pPr>
        <w:pStyle w:val="Plattetekst"/>
        <w:rPr>
          <w:lang w:val="nl-NL"/>
        </w:rPr>
      </w:pPr>
    </w:p>
    <w:p w14:paraId="3ADB7F26" w14:textId="77777777" w:rsidR="00AB536E" w:rsidRPr="00CF4DCA" w:rsidRDefault="00AB536E" w:rsidP="000D7E9A">
      <w:pPr>
        <w:pStyle w:val="Plattetekst"/>
        <w:rPr>
          <w:lang w:val="nl-NL"/>
        </w:rPr>
      </w:pPr>
    </w:p>
    <w:p w14:paraId="3E2428E9" w14:textId="4ECB8736" w:rsidR="00ED7EB9" w:rsidRDefault="00ED7EB9" w:rsidP="00556F0B">
      <w:pPr>
        <w:pStyle w:val="Kop1"/>
        <w:rPr>
          <w:ins w:id="225" w:author="mike ottens" w:date="2017-05-22T10:04:00Z"/>
          <w:lang w:val="nl-NL"/>
        </w:rPr>
      </w:pPr>
      <w:bookmarkStart w:id="226" w:name="_Toc443567047"/>
      <w:bookmarkStart w:id="227" w:name="_Toc470773232"/>
      <w:r w:rsidRPr="00CF4DCA">
        <w:rPr>
          <w:lang w:val="nl-NL"/>
        </w:rPr>
        <w:t>Functionaliteiten</w:t>
      </w:r>
      <w:bookmarkEnd w:id="226"/>
      <w:bookmarkEnd w:id="227"/>
    </w:p>
    <w:p w14:paraId="710EF0B1" w14:textId="09A35C03" w:rsidR="003E6FB8" w:rsidRDefault="003E6FB8">
      <w:pPr>
        <w:pStyle w:val="Plattetekst"/>
        <w:numPr>
          <w:ilvl w:val="0"/>
          <w:numId w:val="36"/>
        </w:numPr>
        <w:rPr>
          <w:ins w:id="228" w:author="mike ottens" w:date="2017-05-22T10:09:00Z"/>
          <w:lang w:val="nl-NL"/>
        </w:rPr>
        <w:pPrChange w:id="229" w:author="mike ottens" w:date="2017-05-22T10:04:00Z">
          <w:pPr>
            <w:pStyle w:val="Kop1"/>
          </w:pPr>
        </w:pPrChange>
      </w:pPr>
      <w:ins w:id="230" w:author="mike ottens" w:date="2017-05-22T10:04:00Z">
        <w:r>
          <w:rPr>
            <w:lang w:val="nl-NL"/>
          </w:rPr>
          <w:t xml:space="preserve">Een homepage </w:t>
        </w:r>
      </w:ins>
      <w:ins w:id="231" w:author="mike ottens" w:date="2017-05-22T10:05:00Z">
        <w:r w:rsidR="00CA4FC7">
          <w:rPr>
            <w:lang w:val="nl-NL"/>
          </w:rPr>
          <w:t>die vrij toegankelijk is,</w:t>
        </w:r>
      </w:ins>
      <w:ins w:id="232" w:author="mike ottens" w:date="2017-05-22T10:09:00Z">
        <w:r w:rsidR="00CA4FC7">
          <w:rPr>
            <w:lang w:val="nl-NL"/>
          </w:rPr>
          <w:t xml:space="preserve"> </w:t>
        </w:r>
      </w:ins>
      <w:ins w:id="233" w:author="mike ottens" w:date="2017-05-22T10:05:00Z">
        <w:r w:rsidR="00CA4FC7">
          <w:rPr>
            <w:lang w:val="nl-NL"/>
          </w:rPr>
          <w:t>Iedereen kan erop kijken</w:t>
        </w:r>
      </w:ins>
      <w:ins w:id="234" w:author="mike ottens" w:date="2017-05-22T10:09:00Z">
        <w:r w:rsidR="00786D91">
          <w:rPr>
            <w:lang w:val="nl-NL"/>
          </w:rPr>
          <w:t xml:space="preserve"> en kan elke reactie zien</w:t>
        </w:r>
      </w:ins>
    </w:p>
    <w:p w14:paraId="6681DD04" w14:textId="46F30002" w:rsidR="00CA4FC7" w:rsidRDefault="00CA4FC7">
      <w:pPr>
        <w:pStyle w:val="Plattetekst"/>
        <w:numPr>
          <w:ilvl w:val="0"/>
          <w:numId w:val="36"/>
        </w:numPr>
        <w:rPr>
          <w:ins w:id="235" w:author="mike ottens" w:date="2017-05-22T10:09:00Z"/>
          <w:lang w:val="nl-NL"/>
        </w:rPr>
        <w:pPrChange w:id="236" w:author="mike ottens" w:date="2017-05-22T10:09:00Z">
          <w:pPr>
            <w:pStyle w:val="Kop1"/>
          </w:pPr>
        </w:pPrChange>
      </w:pPr>
      <w:ins w:id="237" w:author="mike ottens" w:date="2017-05-22T10:09:00Z">
        <w:r>
          <w:rPr>
            <w:lang w:val="nl-NL"/>
          </w:rPr>
          <w:t>Iedereen mag alle topics en reacties lezen</w:t>
        </w:r>
      </w:ins>
    </w:p>
    <w:p w14:paraId="735434E0" w14:textId="36A3DDB3" w:rsidR="00CA4FC7" w:rsidRDefault="00786D91">
      <w:pPr>
        <w:pStyle w:val="Plattetekst"/>
        <w:numPr>
          <w:ilvl w:val="0"/>
          <w:numId w:val="36"/>
        </w:numPr>
        <w:rPr>
          <w:ins w:id="238" w:author="mike ottens" w:date="2017-05-22T10:10:00Z"/>
          <w:lang w:val="nl-NL"/>
        </w:rPr>
        <w:pPrChange w:id="239" w:author="mike ottens" w:date="2017-05-22T10:09:00Z">
          <w:pPr>
            <w:pStyle w:val="Kop1"/>
          </w:pPr>
        </w:pPrChange>
      </w:pPr>
      <w:ins w:id="240" w:author="mike ottens" w:date="2017-05-22T10:15:00Z">
        <w:r>
          <w:rPr>
            <w:lang w:val="nl-NL"/>
          </w:rPr>
          <w:t>Registeren</w:t>
        </w:r>
      </w:ins>
      <w:ins w:id="241" w:author="mike ottens" w:date="2017-05-22T10:10:00Z">
        <w:r w:rsidR="00CA4FC7">
          <w:rPr>
            <w:lang w:val="nl-NL"/>
          </w:rPr>
          <w:t xml:space="preserve"> is mogelijk als gast</w:t>
        </w:r>
      </w:ins>
    </w:p>
    <w:p w14:paraId="1447C021" w14:textId="42F3F63C" w:rsidR="00CA4FC7" w:rsidRDefault="00CA4FC7">
      <w:pPr>
        <w:pStyle w:val="Plattetekst"/>
        <w:numPr>
          <w:ilvl w:val="0"/>
          <w:numId w:val="36"/>
        </w:numPr>
        <w:rPr>
          <w:ins w:id="242" w:author="mike ottens" w:date="2017-05-22T10:10:00Z"/>
          <w:lang w:val="nl-NL"/>
        </w:rPr>
        <w:pPrChange w:id="243" w:author="mike ottens" w:date="2017-05-22T10:09:00Z">
          <w:pPr>
            <w:pStyle w:val="Kop1"/>
          </w:pPr>
        </w:pPrChange>
      </w:pPr>
      <w:ins w:id="244" w:author="mike ottens" w:date="2017-05-22T10:10:00Z">
        <w:r>
          <w:rPr>
            <w:lang w:val="nl-NL"/>
          </w:rPr>
          <w:t>Er zit een login systeem in voor de user</w:t>
        </w:r>
      </w:ins>
    </w:p>
    <w:p w14:paraId="243A4586" w14:textId="1B17C3B7" w:rsidR="00CA4FC7" w:rsidRDefault="00CA4FC7">
      <w:pPr>
        <w:pStyle w:val="Plattetekst"/>
        <w:numPr>
          <w:ilvl w:val="0"/>
          <w:numId w:val="36"/>
        </w:numPr>
        <w:rPr>
          <w:ins w:id="245" w:author="mike ottens" w:date="2017-05-22T10:11:00Z"/>
          <w:lang w:val="nl-NL"/>
        </w:rPr>
        <w:pPrChange w:id="246" w:author="mike ottens" w:date="2017-05-22T10:09:00Z">
          <w:pPr>
            <w:pStyle w:val="Kop1"/>
          </w:pPr>
        </w:pPrChange>
      </w:pPr>
      <w:ins w:id="247" w:author="mike ottens" w:date="2017-05-22T10:11:00Z">
        <w:r>
          <w:rPr>
            <w:lang w:val="nl-NL"/>
          </w:rPr>
          <w:t>Ook kan de gebruiker zijn wachtwoord herstellen</w:t>
        </w:r>
      </w:ins>
    </w:p>
    <w:p w14:paraId="79BC015E" w14:textId="799AFE13" w:rsidR="00CA4FC7" w:rsidRDefault="00CA4FC7">
      <w:pPr>
        <w:pStyle w:val="Plattetekst"/>
        <w:numPr>
          <w:ilvl w:val="0"/>
          <w:numId w:val="36"/>
        </w:numPr>
        <w:rPr>
          <w:ins w:id="248" w:author="mike ottens" w:date="2017-05-22T10:12:00Z"/>
          <w:lang w:val="nl-NL"/>
        </w:rPr>
        <w:pPrChange w:id="249" w:author="mike ottens" w:date="2017-05-22T10:09:00Z">
          <w:pPr>
            <w:pStyle w:val="Kop1"/>
          </w:pPr>
        </w:pPrChange>
      </w:pPr>
      <w:ins w:id="250" w:author="mike ottens" w:date="2017-05-22T10:11:00Z">
        <w:r>
          <w:rPr>
            <w:lang w:val="nl-NL"/>
          </w:rPr>
          <w:t xml:space="preserve">Alleen </w:t>
        </w:r>
        <w:proofErr w:type="spellStart"/>
        <w:r>
          <w:rPr>
            <w:lang w:val="nl-NL"/>
          </w:rPr>
          <w:t>admins</w:t>
        </w:r>
        <w:proofErr w:type="spellEnd"/>
        <w:r>
          <w:rPr>
            <w:lang w:val="nl-NL"/>
          </w:rPr>
          <w:t xml:space="preserve"> kunnen thema</w:t>
        </w:r>
      </w:ins>
      <w:ins w:id="251" w:author="mike ottens" w:date="2017-05-22T10:12:00Z">
        <w:r>
          <w:rPr>
            <w:lang w:val="nl-NL"/>
          </w:rPr>
          <w:t>’</w:t>
        </w:r>
      </w:ins>
      <w:ins w:id="252" w:author="mike ottens" w:date="2017-05-22T10:11:00Z">
        <w:r>
          <w:rPr>
            <w:lang w:val="nl-NL"/>
          </w:rPr>
          <w:t>s aanmaken</w:t>
        </w:r>
      </w:ins>
      <w:ins w:id="253" w:author="mike ottens" w:date="2017-05-22T10:12:00Z">
        <w:r>
          <w:rPr>
            <w:lang w:val="nl-NL"/>
          </w:rPr>
          <w:t>.</w:t>
        </w:r>
      </w:ins>
    </w:p>
    <w:p w14:paraId="4A121E81" w14:textId="1936AB7F" w:rsidR="00CA4FC7" w:rsidRDefault="00CA4FC7">
      <w:pPr>
        <w:pStyle w:val="Plattetekst"/>
        <w:numPr>
          <w:ilvl w:val="0"/>
          <w:numId w:val="36"/>
        </w:numPr>
        <w:rPr>
          <w:ins w:id="254" w:author="mike ottens" w:date="2017-05-22T10:12:00Z"/>
          <w:lang w:val="nl-NL"/>
        </w:rPr>
        <w:pPrChange w:id="255" w:author="mike ottens" w:date="2017-05-22T10:09:00Z">
          <w:pPr>
            <w:pStyle w:val="Kop1"/>
          </w:pPr>
        </w:pPrChange>
      </w:pPr>
      <w:ins w:id="256" w:author="mike ottens" w:date="2017-05-22T10:12:00Z">
        <w:r>
          <w:rPr>
            <w:lang w:val="nl-NL"/>
          </w:rPr>
          <w:t xml:space="preserve">User: kan topics en </w:t>
        </w:r>
        <w:proofErr w:type="spellStart"/>
        <w:r>
          <w:rPr>
            <w:lang w:val="nl-NL"/>
          </w:rPr>
          <w:t>replies</w:t>
        </w:r>
        <w:proofErr w:type="spellEnd"/>
        <w:r>
          <w:rPr>
            <w:lang w:val="nl-NL"/>
          </w:rPr>
          <w:t xml:space="preserve"> maken</w:t>
        </w:r>
      </w:ins>
    </w:p>
    <w:p w14:paraId="615DE3D4" w14:textId="004A8797" w:rsidR="00CA4FC7" w:rsidRDefault="00CA4FC7">
      <w:pPr>
        <w:pStyle w:val="Plattetekst"/>
        <w:numPr>
          <w:ilvl w:val="0"/>
          <w:numId w:val="36"/>
        </w:numPr>
        <w:rPr>
          <w:ins w:id="257" w:author="mike ottens" w:date="2017-05-22T10:12:00Z"/>
          <w:lang w:val="nl-NL"/>
        </w:rPr>
        <w:pPrChange w:id="258" w:author="mike ottens" w:date="2017-05-22T10:09:00Z">
          <w:pPr>
            <w:pStyle w:val="Kop1"/>
          </w:pPr>
        </w:pPrChange>
      </w:pPr>
      <w:ins w:id="259" w:author="mike ottens" w:date="2017-05-22T10:12:00Z">
        <w:r>
          <w:rPr>
            <w:lang w:val="nl-NL"/>
          </w:rPr>
          <w:t>Ook heeft elke gebruiker een eigen pagina</w:t>
        </w:r>
      </w:ins>
    </w:p>
    <w:p w14:paraId="46405477" w14:textId="77777777" w:rsidR="00CA4FC7" w:rsidRPr="009227AA" w:rsidRDefault="00CA4FC7">
      <w:pPr>
        <w:pStyle w:val="Plattetekst"/>
        <w:ind w:left="720"/>
        <w:rPr>
          <w:lang w:val="nl-NL"/>
        </w:rPr>
        <w:pPrChange w:id="260" w:author="mike ottens" w:date="2017-05-22T10:15:00Z">
          <w:pPr>
            <w:pStyle w:val="Kop1"/>
          </w:pPr>
        </w:pPrChange>
      </w:pPr>
    </w:p>
    <w:p w14:paraId="7AB1D6E8" w14:textId="77777777" w:rsidR="005901BA" w:rsidRPr="00CF4DCA" w:rsidRDefault="005901BA" w:rsidP="005901BA">
      <w:pPr>
        <w:pStyle w:val="Plattetekst"/>
        <w:rPr>
          <w:lang w:val="nl-NL"/>
        </w:rPr>
      </w:pPr>
    </w:p>
    <w:p w14:paraId="2A4506CE" w14:textId="39692F63" w:rsidR="00F91AC7" w:rsidRPr="00CF4DCA" w:rsidRDefault="00F91AC7" w:rsidP="00F91AC7">
      <w:pPr>
        <w:pStyle w:val="Plattetekst"/>
        <w:rPr>
          <w:ins w:id="261" w:author="mike ottens" w:date="2017-05-19T10:29:00Z"/>
          <w:color w:val="0432FF"/>
          <w:lang w:val="nl-NL"/>
        </w:rPr>
      </w:pPr>
      <w:ins w:id="262" w:author="mike ottens" w:date="2017-05-19T10:29:00Z">
        <w:r w:rsidRPr="00CF4DCA">
          <w:rPr>
            <w:color w:val="0432FF"/>
            <w:lang w:val="nl-NL"/>
          </w:rPr>
          <w:t xml:space="preserve"> </w:t>
        </w:r>
      </w:ins>
    </w:p>
    <w:p w14:paraId="0C4250FC" w14:textId="5C62ACB7" w:rsidR="00ED7EB9" w:rsidRPr="00CF4DCA" w:rsidDel="00F91AC7" w:rsidRDefault="00ED7EB9" w:rsidP="005901BA">
      <w:pPr>
        <w:pStyle w:val="Plattetekst"/>
        <w:rPr>
          <w:del w:id="263" w:author="mike ottens" w:date="2017-05-19T10:29:00Z"/>
          <w:i/>
          <w:lang w:val="nl-NL"/>
        </w:rPr>
      </w:pPr>
      <w:del w:id="264" w:author="mike ottens" w:date="2017-05-19T10:29:00Z">
        <w:r w:rsidRPr="00CF4DCA" w:rsidDel="00F91AC7">
          <w:rPr>
            <w:b/>
            <w:i/>
            <w:color w:val="FF0000"/>
            <w:lang w:val="nl-NL"/>
          </w:rPr>
          <w:delText>Dit is het belangrijkste deel</w:delText>
        </w:r>
        <w:r w:rsidR="005701D4" w:rsidRPr="00CF4DCA" w:rsidDel="00F91AC7">
          <w:rPr>
            <w:b/>
            <w:i/>
            <w:color w:val="FF0000"/>
            <w:lang w:val="nl-NL"/>
          </w:rPr>
          <w:delText>.</w:delText>
        </w:r>
        <w:r w:rsidRPr="00CF4DCA" w:rsidDel="00F91AC7">
          <w:rPr>
            <w:i/>
            <w:color w:val="FF0000"/>
            <w:lang w:val="nl-NL"/>
          </w:rPr>
          <w:delText xml:space="preserve"> </w:delText>
        </w:r>
        <w:r w:rsidRPr="00CF4DCA" w:rsidDel="00F91AC7">
          <w:rPr>
            <w:i/>
            <w:color w:val="00B050"/>
            <w:lang w:val="nl-NL"/>
          </w:rPr>
          <w:delText xml:space="preserve">Hier worden </w:delText>
        </w:r>
        <w:r w:rsidRPr="00CF4DCA" w:rsidDel="00F91AC7">
          <w:rPr>
            <w:b/>
            <w:i/>
            <w:color w:val="00B050"/>
            <w:lang w:val="nl-NL"/>
          </w:rPr>
          <w:delText>alle</w:delText>
        </w:r>
        <w:r w:rsidRPr="00CF4DCA" w:rsidDel="00F91AC7">
          <w:rPr>
            <w:i/>
            <w:color w:val="00B050"/>
            <w:lang w:val="nl-NL"/>
          </w:rPr>
          <w:delText xml:space="preserve"> benodigde functionaliteiten benoemd. Gedetailleerd,</w:delText>
        </w:r>
        <w:r w:rsidR="005701D4" w:rsidRPr="00CF4DCA" w:rsidDel="00F91AC7">
          <w:rPr>
            <w:i/>
            <w:color w:val="00B050"/>
            <w:lang w:val="nl-NL"/>
          </w:rPr>
          <w:delText xml:space="preserve"> volledig, concreet en zonder overbodige details.</w:delText>
        </w:r>
      </w:del>
    </w:p>
    <w:p w14:paraId="67297AF5" w14:textId="69A353BB" w:rsidR="00ED7EB9" w:rsidRPr="00CF4DCA" w:rsidDel="00F91AC7" w:rsidRDefault="00ED7EB9" w:rsidP="005901BA">
      <w:pPr>
        <w:pStyle w:val="Plattetekst"/>
        <w:rPr>
          <w:del w:id="265" w:author="mike ottens" w:date="2017-05-19T10:29:00Z"/>
          <w:lang w:val="nl-NL"/>
        </w:rPr>
      </w:pPr>
    </w:p>
    <w:p w14:paraId="3D5EF7AC" w14:textId="54129DEB" w:rsidR="00ED7EB9" w:rsidRPr="00CF4DCA" w:rsidDel="00F91AC7" w:rsidRDefault="00ED7EB9" w:rsidP="005901BA">
      <w:pPr>
        <w:pStyle w:val="Plattetekst"/>
        <w:rPr>
          <w:del w:id="266" w:author="mike ottens" w:date="2017-05-19T10:29:00Z"/>
          <w:i/>
          <w:color w:val="00B050"/>
          <w:lang w:val="nl-NL"/>
        </w:rPr>
      </w:pPr>
      <w:del w:id="267" w:author="mike ottens" w:date="2017-05-19T10:29:00Z">
        <w:r w:rsidRPr="00CF4DCA" w:rsidDel="00F91AC7">
          <w:rPr>
            <w:i/>
            <w:color w:val="00B050"/>
            <w:lang w:val="nl-NL"/>
          </w:rPr>
          <w:delText xml:space="preserve">Aan de hand van de user stories uit de Behoefteanalyse (BA) kun je </w:delText>
        </w:r>
        <w:r w:rsidRPr="00CF4DCA" w:rsidDel="00F91AC7">
          <w:rPr>
            <w:b/>
            <w:i/>
            <w:color w:val="00B050"/>
            <w:lang w:val="nl-NL"/>
          </w:rPr>
          <w:delText>use-cases</w:delText>
        </w:r>
        <w:r w:rsidRPr="00CF4DCA" w:rsidDel="00F91AC7">
          <w:rPr>
            <w:i/>
            <w:color w:val="00B050"/>
            <w:lang w:val="nl-NL"/>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F4DCA" w:rsidDel="00F91AC7">
          <w:rPr>
            <w:b/>
            <w:i/>
            <w:color w:val="00B050"/>
            <w:lang w:val="nl-NL"/>
          </w:rPr>
          <w:delText>volledig</w:delText>
        </w:r>
        <w:r w:rsidRPr="00CF4DCA" w:rsidDel="00F91AC7">
          <w:rPr>
            <w:i/>
            <w:color w:val="00B050"/>
            <w:lang w:val="nl-NL"/>
          </w:rPr>
          <w:delText xml:space="preserve"> is, m.a.w. dat </w:delText>
        </w:r>
        <w:r w:rsidRPr="00CF4DCA" w:rsidDel="00F91AC7">
          <w:rPr>
            <w:b/>
            <w:i/>
            <w:color w:val="00B050"/>
            <w:lang w:val="nl-NL"/>
          </w:rPr>
          <w:delText>alle functies</w:delText>
        </w:r>
        <w:r w:rsidRPr="00CF4DCA" w:rsidDel="00F91AC7">
          <w:rPr>
            <w:i/>
            <w:color w:val="00B050"/>
            <w:lang w:val="nl-NL"/>
          </w:rPr>
          <w:delText xml:space="preserve"> worden genoemd.</w:delText>
        </w:r>
      </w:del>
    </w:p>
    <w:p w14:paraId="7F50662F" w14:textId="69412586" w:rsidR="00ED7EB9" w:rsidRPr="00CF4DCA" w:rsidDel="00F91AC7" w:rsidRDefault="00ED7EB9" w:rsidP="005901BA">
      <w:pPr>
        <w:pStyle w:val="Plattetekst"/>
        <w:rPr>
          <w:del w:id="268" w:author="mike ottens" w:date="2017-05-19T10:29:00Z"/>
          <w:lang w:val="nl-NL"/>
        </w:rPr>
      </w:pPr>
    </w:p>
    <w:p w14:paraId="4A6D1E12" w14:textId="321E74C3" w:rsidR="00ED7EB9" w:rsidRPr="00CF4DCA" w:rsidDel="00F91AC7" w:rsidRDefault="00ED7EB9" w:rsidP="005901BA">
      <w:pPr>
        <w:pStyle w:val="Plattetekst"/>
        <w:rPr>
          <w:del w:id="269" w:author="mike ottens" w:date="2017-05-19T10:29:00Z"/>
          <w:color w:val="0432FF"/>
          <w:lang w:val="nl-NL"/>
        </w:rPr>
      </w:pPr>
      <w:del w:id="270" w:author="mike ottens" w:date="2017-05-19T10:29:00Z">
        <w:r w:rsidRPr="00CF4DCA" w:rsidDel="00F91AC7">
          <w:rPr>
            <w:color w:val="0432FF"/>
            <w:lang w:val="nl-NL"/>
          </w:rPr>
          <w:delText>Voorbeeld van de (nog niet uitgewerkte) functionaliteiten:</w:delText>
        </w:r>
      </w:del>
    </w:p>
    <w:p w14:paraId="57278243" w14:textId="55723D46" w:rsidR="00ED7EB9" w:rsidRPr="00CF4DCA" w:rsidDel="00F91AC7" w:rsidRDefault="00ED7EB9" w:rsidP="005901BA">
      <w:pPr>
        <w:pStyle w:val="Plattetekst"/>
        <w:rPr>
          <w:del w:id="271" w:author="mike ottens" w:date="2017-05-19T10:29:00Z"/>
          <w:color w:val="0432FF"/>
          <w:lang w:val="nl-NL"/>
        </w:rPr>
      </w:pPr>
      <w:del w:id="272" w:author="mike ottens" w:date="2017-05-19T10:29:00Z">
        <w:r w:rsidRPr="00CF4DCA" w:rsidDel="00F91AC7">
          <w:rPr>
            <w:color w:val="0432FF"/>
            <w:lang w:val="nl-NL"/>
          </w:rPr>
          <w:delText>Het informatiesysteem moet de volgende functionaliteiten hebben.</w:delText>
        </w:r>
      </w:del>
    </w:p>
    <w:p w14:paraId="21BD297F" w14:textId="5636CB46" w:rsidR="00ED7EB9" w:rsidRPr="00CF4DCA" w:rsidDel="00F91AC7" w:rsidRDefault="00ED7EB9" w:rsidP="005901BA">
      <w:pPr>
        <w:pStyle w:val="Plattetekst"/>
        <w:rPr>
          <w:del w:id="273" w:author="mike ottens" w:date="2017-05-19T10:29:00Z"/>
          <w:color w:val="0432FF"/>
          <w:lang w:val="nl-NL"/>
        </w:rPr>
      </w:pPr>
      <w:del w:id="274" w:author="mike ottens" w:date="2017-05-19T10:29:00Z">
        <w:r w:rsidRPr="00CF4DCA" w:rsidDel="00F91AC7">
          <w:rPr>
            <w:color w:val="0432FF"/>
            <w:lang w:val="nl-NL"/>
          </w:rPr>
          <w:delText xml:space="preserve">Op de </w:delText>
        </w:r>
        <w:r w:rsidRPr="00CF4DCA" w:rsidDel="00F91AC7">
          <w:rPr>
            <w:b/>
            <w:color w:val="0432FF"/>
            <w:lang w:val="nl-NL"/>
          </w:rPr>
          <w:delText>hoofdpagina</w:delText>
        </w:r>
        <w:r w:rsidRPr="00CF4DCA" w:rsidDel="00F91AC7">
          <w:rPr>
            <w:color w:val="0432FF"/>
            <w:lang w:val="nl-NL"/>
          </w:rPr>
          <w:delText xml:space="preserve"> staat ter informatie een slider met foto’s die gemaakt zijn tijdens verschillende cursussen.</w:delText>
        </w:r>
      </w:del>
    </w:p>
    <w:p w14:paraId="70EDA8DA" w14:textId="0F212B7A" w:rsidR="00ED7EB9" w:rsidRPr="00CF4DCA" w:rsidDel="00F91AC7" w:rsidRDefault="00ED7EB9" w:rsidP="005901BA">
      <w:pPr>
        <w:pStyle w:val="Plattetekst"/>
        <w:rPr>
          <w:del w:id="275" w:author="mike ottens" w:date="2017-05-19T10:29:00Z"/>
          <w:color w:val="0432FF"/>
          <w:lang w:val="nl-NL"/>
        </w:rPr>
      </w:pPr>
      <w:del w:id="276" w:author="mike ottens" w:date="2017-05-19T10:29:00Z">
        <w:r w:rsidRPr="00CF4DCA" w:rsidDel="00F91AC7">
          <w:rPr>
            <w:color w:val="0432FF"/>
            <w:lang w:val="nl-NL"/>
          </w:rPr>
          <w:delText>....</w:delText>
        </w:r>
      </w:del>
    </w:p>
    <w:p w14:paraId="6873AA7B" w14:textId="013B5576" w:rsidR="00ED7EB9" w:rsidRPr="00CF4DCA" w:rsidDel="00F91AC7" w:rsidRDefault="00ED7EB9" w:rsidP="005901BA">
      <w:pPr>
        <w:pStyle w:val="Plattetekst"/>
        <w:rPr>
          <w:del w:id="277" w:author="mike ottens" w:date="2017-05-19T10:29:00Z"/>
          <w:color w:val="0432FF"/>
          <w:lang w:val="nl-NL"/>
        </w:rPr>
      </w:pPr>
      <w:del w:id="278" w:author="mike ottens" w:date="2017-05-19T10:29:00Z">
        <w:r w:rsidRPr="00CF4DCA" w:rsidDel="00F91AC7">
          <w:rPr>
            <w:color w:val="0432FF"/>
            <w:lang w:val="nl-NL"/>
          </w:rPr>
          <w:delText xml:space="preserve">Medewerkers/beheerders moeten kunnen </w:delText>
        </w:r>
        <w:r w:rsidRPr="00CF4DCA" w:rsidDel="00F91AC7">
          <w:rPr>
            <w:b/>
            <w:color w:val="0432FF"/>
            <w:lang w:val="nl-NL"/>
          </w:rPr>
          <w:delText>inloggen</w:delText>
        </w:r>
        <w:r w:rsidRPr="00CF4DCA" w:rsidDel="00F91AC7">
          <w:rPr>
            <w:color w:val="0432FF"/>
            <w:lang w:val="nl-NL"/>
          </w:rPr>
          <w:delText>.</w:delText>
        </w:r>
      </w:del>
    </w:p>
    <w:p w14:paraId="3860111E" w14:textId="35CB7D34" w:rsidR="00ED7EB9" w:rsidRPr="00CF4DCA" w:rsidDel="00F91AC7" w:rsidRDefault="00ED7EB9" w:rsidP="005901BA">
      <w:pPr>
        <w:pStyle w:val="Plattetekst"/>
        <w:rPr>
          <w:del w:id="279" w:author="mike ottens" w:date="2017-05-19T10:29:00Z"/>
          <w:color w:val="0432FF"/>
          <w:lang w:val="nl-NL"/>
        </w:rPr>
      </w:pPr>
      <w:del w:id="280" w:author="mike ottens" w:date="2017-05-19T10:29:00Z">
        <w:r w:rsidRPr="00CF4DCA" w:rsidDel="00F91AC7">
          <w:rPr>
            <w:color w:val="0432FF"/>
            <w:lang w:val="nl-NL"/>
          </w:rPr>
          <w:delText xml:space="preserve">Medewerkers/beheerders moeten hun gegevens kunnen </w:delText>
        </w:r>
        <w:r w:rsidRPr="00CF4DCA" w:rsidDel="00F91AC7">
          <w:rPr>
            <w:b/>
            <w:color w:val="0432FF"/>
            <w:lang w:val="nl-NL"/>
          </w:rPr>
          <w:delText>zien</w:delText>
        </w:r>
        <w:r w:rsidRPr="00CF4DCA" w:rsidDel="00F91AC7">
          <w:rPr>
            <w:color w:val="0432FF"/>
            <w:lang w:val="nl-NL"/>
          </w:rPr>
          <w:delText>.</w:delText>
        </w:r>
      </w:del>
    </w:p>
    <w:p w14:paraId="1D5899E5" w14:textId="26527C2E" w:rsidR="00E57B59" w:rsidRPr="00CF4DCA" w:rsidDel="00F91AC7" w:rsidRDefault="00E57B59" w:rsidP="005901BA">
      <w:pPr>
        <w:pStyle w:val="Plattetekst"/>
        <w:rPr>
          <w:del w:id="281" w:author="mike ottens" w:date="2017-05-19T10:29:00Z"/>
          <w:color w:val="0432FF"/>
          <w:lang w:val="nl-NL"/>
        </w:rPr>
      </w:pPr>
      <w:del w:id="282" w:author="mike ottens" w:date="2017-05-19T10:29:00Z">
        <w:r w:rsidRPr="00CF4DCA" w:rsidDel="00F91AC7">
          <w:rPr>
            <w:color w:val="0432FF"/>
            <w:lang w:val="nl-NL"/>
          </w:rPr>
          <w:delText xml:space="preserve">Medewerkers/beheerders moeten nieuwe evenementen kunnen </w:delText>
        </w:r>
        <w:r w:rsidRPr="00CF4DCA" w:rsidDel="00F91AC7">
          <w:rPr>
            <w:b/>
            <w:color w:val="0432FF"/>
            <w:lang w:val="nl-NL"/>
          </w:rPr>
          <w:delText>aanmaken</w:delText>
        </w:r>
        <w:r w:rsidRPr="00CF4DCA" w:rsidDel="00F91AC7">
          <w:rPr>
            <w:color w:val="0432FF"/>
            <w:lang w:val="nl-NL"/>
          </w:rPr>
          <w:delText>.</w:delText>
        </w:r>
      </w:del>
    </w:p>
    <w:p w14:paraId="587D7CF8" w14:textId="5A569401" w:rsidR="00ED7EB9" w:rsidRPr="00CF4DCA" w:rsidDel="00F91AC7" w:rsidRDefault="00ED7EB9" w:rsidP="005901BA">
      <w:pPr>
        <w:pStyle w:val="Plattetekst"/>
        <w:rPr>
          <w:del w:id="283" w:author="mike ottens" w:date="2017-05-19T10:29:00Z"/>
          <w:color w:val="0432FF"/>
          <w:lang w:val="nl-NL"/>
        </w:rPr>
      </w:pPr>
      <w:del w:id="284" w:author="mike ottens" w:date="2017-05-19T10:29:00Z">
        <w:r w:rsidRPr="00CF4DCA" w:rsidDel="00F91AC7">
          <w:rPr>
            <w:b/>
            <w:color w:val="0432FF"/>
            <w:lang w:val="nl-NL"/>
          </w:rPr>
          <w:delText>....</w:delText>
        </w:r>
      </w:del>
    </w:p>
    <w:p w14:paraId="61302476" w14:textId="77777777" w:rsidR="00ED7EB9" w:rsidRPr="00CF4DCA" w:rsidRDefault="00ED7EB9" w:rsidP="005901BA">
      <w:pPr>
        <w:pStyle w:val="Plattetekst"/>
        <w:rPr>
          <w:lang w:val="nl-NL"/>
        </w:rPr>
      </w:pPr>
    </w:p>
    <w:p w14:paraId="5FED51AF" w14:textId="77777777" w:rsidR="00E57B59" w:rsidRPr="00CF4DCA" w:rsidRDefault="00E57B59" w:rsidP="005901BA">
      <w:pPr>
        <w:pStyle w:val="Plattetekst"/>
        <w:rPr>
          <w:lang w:val="nl-NL"/>
        </w:rPr>
      </w:pPr>
    </w:p>
    <w:p w14:paraId="12774E5A" w14:textId="77777777" w:rsidR="00E57B59" w:rsidRPr="00CF4DCA" w:rsidRDefault="00E57B59" w:rsidP="005901BA">
      <w:pPr>
        <w:pStyle w:val="Plattetekst"/>
        <w:rPr>
          <w:lang w:val="nl-NL"/>
        </w:rPr>
      </w:pPr>
    </w:p>
    <w:p w14:paraId="7F1ADFCE" w14:textId="53A444B9" w:rsidR="00E57B59" w:rsidRPr="00CF4DCA" w:rsidRDefault="00E57B59" w:rsidP="00E57B59">
      <w:pPr>
        <w:pStyle w:val="Kop1"/>
        <w:rPr>
          <w:lang w:val="nl-NL"/>
        </w:rPr>
      </w:pPr>
      <w:bookmarkStart w:id="285" w:name="_Toc470773233"/>
      <w:r w:rsidRPr="00CF4DCA">
        <w:rPr>
          <w:lang w:val="nl-NL"/>
        </w:rPr>
        <w:t>Navigatie</w:t>
      </w:r>
      <w:bookmarkEnd w:id="285"/>
    </w:p>
    <w:p w14:paraId="489D186C" w14:textId="77777777" w:rsidR="00E57B59" w:rsidRPr="00CF4DCA" w:rsidRDefault="00E57B59" w:rsidP="00E57B59">
      <w:pPr>
        <w:pStyle w:val="Plattetekst"/>
        <w:rPr>
          <w:lang w:val="nl-NL"/>
        </w:rPr>
      </w:pPr>
    </w:p>
    <w:p w14:paraId="5169777B" w14:textId="0C0C07BA" w:rsidR="005D0D78" w:rsidRPr="00CF4DCA" w:rsidDel="00DE2061" w:rsidRDefault="005D0D78" w:rsidP="00E57B59">
      <w:pPr>
        <w:rPr>
          <w:del w:id="286" w:author="mike ottens" w:date="2017-05-22T11:22:00Z"/>
          <w:rFonts w:ascii="Cambria" w:hAnsi="Cambria"/>
          <w:i/>
          <w:color w:val="FF0000"/>
          <w:lang w:val="nl-NL"/>
        </w:rPr>
      </w:pPr>
      <w:del w:id="287" w:author="mike ottens" w:date="2017-05-22T11:22:00Z">
        <w:r w:rsidRPr="00CF4DCA" w:rsidDel="00DE2061">
          <w:rPr>
            <w:rFonts w:ascii="Cambria" w:hAnsi="Cambria"/>
            <w:i/>
            <w:color w:val="FF0000"/>
            <w:lang w:val="nl-NL"/>
          </w:rPr>
          <w:delText>Dit onderdeel vervalt als er een apart GO is waar dit in staat. Bij het examen is er geen los GO en dan moet die onderdeel er dus wel in!</w:delText>
        </w:r>
      </w:del>
    </w:p>
    <w:p w14:paraId="56198099" w14:textId="44911AD3" w:rsidR="005D0D78" w:rsidRPr="00CF4DCA" w:rsidDel="00DE2061" w:rsidRDefault="005D0D78" w:rsidP="00E57B59">
      <w:pPr>
        <w:rPr>
          <w:del w:id="288" w:author="mike ottens" w:date="2017-05-22T11:22:00Z"/>
          <w:rFonts w:ascii="Cambria" w:hAnsi="Cambria"/>
          <w:i/>
          <w:color w:val="00B050"/>
          <w:lang w:val="nl-NL"/>
        </w:rPr>
      </w:pPr>
    </w:p>
    <w:p w14:paraId="4508EDBA" w14:textId="528EB91D" w:rsidR="00E57B59" w:rsidRPr="00CF4DCA" w:rsidDel="00DE2061" w:rsidRDefault="00E57B59" w:rsidP="00E57B59">
      <w:pPr>
        <w:rPr>
          <w:del w:id="289" w:author="mike ottens" w:date="2017-05-22T11:22:00Z"/>
          <w:rFonts w:ascii="Cambria" w:hAnsi="Cambria"/>
          <w:i/>
          <w:color w:val="00B050"/>
          <w:lang w:val="nl-NL"/>
        </w:rPr>
      </w:pPr>
      <w:del w:id="290" w:author="mike ottens" w:date="2017-05-22T11:22:00Z">
        <w:r w:rsidRPr="00CF4DCA" w:rsidDel="00DE2061">
          <w:rPr>
            <w:rFonts w:ascii="Cambria" w:hAnsi="Cambria"/>
            <w:i/>
            <w:color w:val="00B050"/>
            <w:lang w:val="nl-NL"/>
          </w:rPr>
          <w:delText>Om te laten zien hoe de pagina's van een website onderling samenhangen (hoe kom je van de ene pagina naar de andere) gebruiken we een sitemap.</w:delText>
        </w:r>
      </w:del>
    </w:p>
    <w:p w14:paraId="0294D735" w14:textId="48607DB4" w:rsidR="00E57B59" w:rsidRPr="00CF4DCA" w:rsidDel="00DE2061" w:rsidRDefault="00E57B59" w:rsidP="00E57B59">
      <w:pPr>
        <w:rPr>
          <w:del w:id="291" w:author="mike ottens" w:date="2017-05-22T11:22:00Z"/>
          <w:rFonts w:ascii="Cambria" w:hAnsi="Cambria"/>
          <w:i/>
          <w:color w:val="00B050"/>
          <w:lang w:val="nl-NL"/>
        </w:rPr>
      </w:pPr>
    </w:p>
    <w:p w14:paraId="2310CF8B" w14:textId="1BC79CE7" w:rsidR="00E57B59" w:rsidRPr="00CF4DCA" w:rsidDel="00DE2061" w:rsidRDefault="00E57B59" w:rsidP="00E57B59">
      <w:pPr>
        <w:rPr>
          <w:del w:id="292" w:author="mike ottens" w:date="2017-05-22T11:22:00Z"/>
          <w:rFonts w:ascii="Cambria" w:hAnsi="Cambria"/>
          <w:i/>
          <w:color w:val="00B050"/>
          <w:lang w:val="nl-NL"/>
        </w:rPr>
      </w:pPr>
      <w:del w:id="293" w:author="mike ottens" w:date="2017-05-22T11:22:00Z">
        <w:r w:rsidRPr="00CF4DCA" w:rsidDel="00DE2061">
          <w:rPr>
            <w:rFonts w:ascii="Cambria" w:hAnsi="Cambria"/>
            <w:i/>
            <w:color w:val="00B050"/>
            <w:lang w:val="nl-NL"/>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53DB0808" w:rsidR="00E57B59" w:rsidRPr="00CF4DCA" w:rsidDel="00DE2061" w:rsidRDefault="00E57B59" w:rsidP="00E57B59">
      <w:pPr>
        <w:rPr>
          <w:del w:id="294" w:author="mike ottens" w:date="2017-05-22T11:22:00Z"/>
          <w:rFonts w:ascii="Cambria" w:hAnsi="Cambria"/>
          <w:i/>
          <w:color w:val="00B050"/>
          <w:lang w:val="nl-NL"/>
        </w:rPr>
      </w:pPr>
    </w:p>
    <w:p w14:paraId="531683A1" w14:textId="79FE935D" w:rsidR="00E57B59" w:rsidRPr="00CF4DCA" w:rsidDel="00DE2061" w:rsidRDefault="00E57B59" w:rsidP="00E57B59">
      <w:pPr>
        <w:rPr>
          <w:del w:id="295" w:author="mike ottens" w:date="2017-05-22T11:22:00Z"/>
          <w:rFonts w:ascii="Cambria" w:hAnsi="Cambria"/>
          <w:i/>
          <w:color w:val="00B050"/>
          <w:lang w:val="nl-NL"/>
        </w:rPr>
      </w:pPr>
      <w:del w:id="296" w:author="mike ottens" w:date="2017-05-22T11:22:00Z">
        <w:r w:rsidRPr="00CF4DCA" w:rsidDel="00DE2061">
          <w:rPr>
            <w:rFonts w:ascii="Cambria" w:hAnsi="Cambria"/>
            <w:i/>
            <w:color w:val="00B050"/>
            <w:lang w:val="nl-NL"/>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34161F53" w:rsidR="00E57B59" w:rsidRPr="00CF4DCA" w:rsidRDefault="00E57B59" w:rsidP="00E57B59">
      <w:pPr>
        <w:rPr>
          <w:rFonts w:ascii="Cambria" w:hAnsi="Cambria"/>
          <w:i/>
          <w:lang w:val="nl-NL"/>
        </w:rPr>
      </w:pPr>
    </w:p>
    <w:p w14:paraId="100792A9" w14:textId="77777777" w:rsidR="00E57B59" w:rsidRPr="00DF38C5" w:rsidRDefault="00E57B59" w:rsidP="00E57B59">
      <w:pPr>
        <w:rPr>
          <w:rFonts w:ascii="Cambria" w:hAnsi="Cambria"/>
          <w:lang w:val="nl-NL"/>
          <w:rPrChange w:id="297" w:author="mike ottens" w:date="2017-07-01T12:32:00Z">
            <w:rPr>
              <w:rFonts w:ascii="Cambria" w:hAnsi="Cambria"/>
              <w:color w:val="0432FF"/>
              <w:lang w:val="nl-NL"/>
            </w:rPr>
          </w:rPrChange>
        </w:rPr>
      </w:pPr>
      <w:r w:rsidRPr="00DF38C5">
        <w:rPr>
          <w:rFonts w:ascii="Cambria" w:hAnsi="Cambria"/>
          <w:lang w:val="nl-NL"/>
          <w:rPrChange w:id="298" w:author="mike ottens" w:date="2017-07-01T12:32:00Z">
            <w:rPr>
              <w:rFonts w:ascii="Cambria" w:hAnsi="Cambria"/>
              <w:color w:val="0432FF"/>
              <w:lang w:val="nl-NL"/>
            </w:rPr>
          </w:rPrChange>
        </w:rPr>
        <w:t>Hieronder volgt de sitemap, een overzicht van de verschillende pagina’s en hun samenhang. Ofwel, hoe ze met links verbonden zijn en hoe de bezoeker zich door de site kan bewegen.</w:t>
      </w:r>
    </w:p>
    <w:p w14:paraId="0D921CA3" w14:textId="33EAF636" w:rsidR="00E57B59" w:rsidRPr="00CF4DCA" w:rsidRDefault="00786D91" w:rsidP="00E57B59">
      <w:pPr>
        <w:rPr>
          <w:rFonts w:ascii="Cambria" w:hAnsi="Cambria"/>
          <w:lang w:val="nl-NL"/>
        </w:rPr>
      </w:pPr>
      <w:ins w:id="299" w:author="mike ottens" w:date="2017-05-22T10:31:00Z">
        <w:r>
          <w:rPr>
            <w:rFonts w:ascii="Cambria" w:hAnsi="Cambria"/>
            <w:noProof/>
            <w:lang w:val="nl-NL" w:eastAsia="nl-NL"/>
          </w:rPr>
          <w:lastRenderedPageBreak/>
          <w:drawing>
            <wp:inline distT="0" distB="0" distL="0" distR="0" wp14:anchorId="7DDAF522" wp14:editId="71F3E026">
              <wp:extent cx="5456555" cy="3115310"/>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6555" cy="3115310"/>
                      </a:xfrm>
                      <a:prstGeom prst="rect">
                        <a:avLst/>
                      </a:prstGeom>
                      <a:noFill/>
                    </pic:spPr>
                  </pic:pic>
                </a:graphicData>
              </a:graphic>
            </wp:inline>
          </w:drawing>
        </w:r>
      </w:ins>
      <w:del w:id="300" w:author="mike ottens" w:date="2017-05-22T10:31:00Z">
        <w:r w:rsidR="00E57B59" w:rsidRPr="00CF4DCA" w:rsidDel="00786D91">
          <w:rPr>
            <w:rFonts w:ascii="Verdana" w:hAnsi="Verdana"/>
            <w:noProof/>
            <w:lang w:val="nl-NL" w:eastAsia="nl-NL"/>
          </w:rPr>
          <w:drawing>
            <wp:inline distT="0" distB="0" distL="0" distR="0" wp14:anchorId="2F425FC4" wp14:editId="416391FF">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77777777" w:rsidR="00E57B59" w:rsidRPr="00CF4DCA" w:rsidRDefault="00E57B59" w:rsidP="00E57B59">
      <w:pPr>
        <w:rPr>
          <w:rFonts w:ascii="Cambria" w:hAnsi="Cambria"/>
          <w:i/>
          <w:lang w:val="nl-NL"/>
        </w:rPr>
      </w:pPr>
    </w:p>
    <w:p w14:paraId="66885FCC" w14:textId="23022175" w:rsidR="00E57B59" w:rsidRPr="00CF4DCA" w:rsidDel="00DF38C5" w:rsidRDefault="00E57B59" w:rsidP="00E57B59">
      <w:pPr>
        <w:rPr>
          <w:del w:id="301" w:author="mike ottens" w:date="2017-07-01T12:33:00Z"/>
          <w:rFonts w:ascii="Cambria" w:hAnsi="Cambria"/>
          <w:i/>
          <w:color w:val="00B050"/>
          <w:lang w:val="nl-NL"/>
        </w:rPr>
      </w:pPr>
      <w:del w:id="302" w:author="mike ottens" w:date="2017-07-01T12:33:00Z">
        <w:r w:rsidRPr="00CF4DCA" w:rsidDel="00DF38C5">
          <w:rPr>
            <w:rFonts w:ascii="Cambria" w:hAnsi="Cambria"/>
            <w:i/>
            <w:color w:val="00B050"/>
            <w:lang w:val="nl-NL"/>
          </w:rPr>
          <w:delText>Soms wordt een sitemap ook zelf in de website opgenomen als (deel van een) pagina. Dat ziet er dan bijvoorbeeld zo uit:</w:delText>
        </w:r>
      </w:del>
    </w:p>
    <w:p w14:paraId="18CFF7CB" w14:textId="77777777" w:rsidR="00E57B59" w:rsidRPr="00CF4DCA" w:rsidRDefault="00E57B59" w:rsidP="00E57B59">
      <w:pPr>
        <w:rPr>
          <w:rFonts w:ascii="Cambria" w:hAnsi="Cambria"/>
          <w:i/>
          <w:lang w:val="nl-NL"/>
        </w:rPr>
      </w:pPr>
    </w:p>
    <w:p w14:paraId="7D61E2AF" w14:textId="414FF006" w:rsidR="00E57B59" w:rsidRPr="00CF4DCA" w:rsidRDefault="00E57B59" w:rsidP="00E57B59">
      <w:pPr>
        <w:rPr>
          <w:lang w:val="nl-NL"/>
        </w:rPr>
      </w:pPr>
      <w:del w:id="303" w:author="mike ottens" w:date="2017-05-22T11:24:00Z">
        <w:r w:rsidRPr="00CF4DCA" w:rsidDel="00AF349C">
          <w:rPr>
            <w:rFonts w:ascii="Times New Roman" w:eastAsia="Times New Roman" w:hAnsi="Times New Roman" w:cs="Times New Roman"/>
            <w:noProof/>
            <w:szCs w:val="24"/>
            <w:lang w:val="nl-NL" w:eastAsia="nl-NL"/>
          </w:rPr>
          <w:drawing>
            <wp:inline distT="0" distB="0" distL="0" distR="0" wp14:anchorId="39404D7F" wp14:editId="32B7EEF9">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77777777" w:rsidR="008702EC" w:rsidRPr="00CF4DCA" w:rsidRDefault="008702EC" w:rsidP="005901BA">
      <w:pPr>
        <w:pStyle w:val="Plattetekst"/>
        <w:rPr>
          <w:lang w:val="nl-NL"/>
        </w:rPr>
      </w:pPr>
    </w:p>
    <w:p w14:paraId="6F811B58" w14:textId="77777777" w:rsidR="00C14A68" w:rsidRPr="00CF4DCA" w:rsidRDefault="00C14A68" w:rsidP="005901BA">
      <w:pPr>
        <w:pStyle w:val="Plattetekst"/>
        <w:rPr>
          <w:lang w:val="nl-NL"/>
        </w:rPr>
      </w:pPr>
    </w:p>
    <w:p w14:paraId="0EF3B210" w14:textId="77777777" w:rsidR="00ED7EB9" w:rsidRPr="00CF4DCA" w:rsidRDefault="00ED7EB9" w:rsidP="005901BA">
      <w:pPr>
        <w:pStyle w:val="Kop1"/>
        <w:rPr>
          <w:lang w:val="nl-NL"/>
        </w:rPr>
      </w:pPr>
      <w:bookmarkStart w:id="304" w:name="_Toc443567048"/>
      <w:bookmarkStart w:id="305" w:name="_Toc470773234"/>
      <w:r w:rsidRPr="00CF4DCA">
        <w:rPr>
          <w:lang w:val="nl-NL"/>
        </w:rPr>
        <w:t>Paginalijst</w:t>
      </w:r>
      <w:bookmarkEnd w:id="304"/>
      <w:bookmarkEnd w:id="305"/>
    </w:p>
    <w:p w14:paraId="138E6F28" w14:textId="77777777" w:rsidR="005901BA" w:rsidRPr="00CF4DCA" w:rsidRDefault="005901BA" w:rsidP="005901BA">
      <w:pPr>
        <w:pStyle w:val="Plattetekst"/>
        <w:rPr>
          <w:rFonts w:eastAsiaTheme="minorHAnsi"/>
          <w:lang w:val="nl-NL"/>
        </w:rPr>
      </w:pPr>
    </w:p>
    <w:p w14:paraId="3602D892" w14:textId="3C0A4B4D" w:rsidR="00ED7EB9" w:rsidRPr="00CF4DCA" w:rsidDel="00DF38C5" w:rsidRDefault="00ED7EB9" w:rsidP="005901BA">
      <w:pPr>
        <w:pStyle w:val="Plattetekst"/>
        <w:rPr>
          <w:del w:id="306" w:author="mike ottens" w:date="2017-07-01T12:33:00Z"/>
          <w:rFonts w:eastAsiaTheme="minorHAnsi"/>
          <w:i/>
          <w:color w:val="00B050"/>
          <w:lang w:val="nl-NL"/>
        </w:rPr>
      </w:pPr>
      <w:del w:id="307" w:author="mike ottens" w:date="2017-07-01T12:33:00Z">
        <w:r w:rsidRPr="00CF4DCA" w:rsidDel="00DF38C5">
          <w:rPr>
            <w:rFonts w:eastAsiaTheme="minorHAnsi"/>
            <w:i/>
            <w:color w:val="00B050"/>
            <w:lang w:val="nl-NL"/>
          </w:rPr>
          <w:delText xml:space="preserve">Dit deel bevat een overzicht van de inhoud van de verschillende webpagina’s. </w:delText>
        </w:r>
        <w:r w:rsidR="00AB536E" w:rsidRPr="00CF4DCA" w:rsidDel="00DF38C5">
          <w:rPr>
            <w:rFonts w:eastAsiaTheme="minorHAnsi"/>
            <w:i/>
            <w:color w:val="00B050"/>
            <w:lang w:val="nl-NL"/>
          </w:rPr>
          <w:delText>Geef per pagina aan w</w:delText>
        </w:r>
        <w:r w:rsidRPr="00CF4DCA" w:rsidDel="00DF38C5">
          <w:rPr>
            <w:rFonts w:eastAsiaTheme="minorHAnsi"/>
            <w:i/>
            <w:color w:val="00B050"/>
            <w:lang w:val="nl-NL"/>
          </w:rPr>
          <w:delText xml:space="preserve">at erop </w:delText>
        </w:r>
        <w:r w:rsidR="00AB536E" w:rsidRPr="00CF4DCA" w:rsidDel="00DF38C5">
          <w:rPr>
            <w:rFonts w:eastAsiaTheme="minorHAnsi"/>
            <w:i/>
            <w:color w:val="00B050"/>
            <w:lang w:val="nl-NL"/>
          </w:rPr>
          <w:delText xml:space="preserve">staat </w:delText>
        </w:r>
        <w:r w:rsidRPr="00CF4DCA" w:rsidDel="00DF38C5">
          <w:rPr>
            <w:rFonts w:eastAsiaTheme="minorHAnsi"/>
            <w:i/>
            <w:color w:val="00B050"/>
            <w:lang w:val="nl-NL"/>
          </w:rPr>
          <w:delText xml:space="preserve">en welke mogelijkheden (functies) </w:delText>
        </w:r>
        <w:r w:rsidR="00AB536E" w:rsidRPr="00CF4DCA" w:rsidDel="00DF38C5">
          <w:rPr>
            <w:rFonts w:eastAsiaTheme="minorHAnsi"/>
            <w:i/>
            <w:color w:val="00B050"/>
            <w:lang w:val="nl-NL"/>
          </w:rPr>
          <w:delText xml:space="preserve">ze </w:delText>
        </w:r>
        <w:r w:rsidRPr="00CF4DCA" w:rsidDel="00DF38C5">
          <w:rPr>
            <w:rFonts w:eastAsiaTheme="minorHAnsi"/>
            <w:i/>
            <w:color w:val="00B050"/>
            <w:lang w:val="nl-NL"/>
          </w:rPr>
          <w:delText xml:space="preserve">biedt? Belangrijk hier </w:delText>
        </w:r>
        <w:r w:rsidRPr="00CF4DCA" w:rsidDel="00DF38C5">
          <w:rPr>
            <w:i/>
            <w:color w:val="00B050"/>
            <w:lang w:val="nl-NL"/>
          </w:rPr>
          <w:delText>is</w:delText>
        </w:r>
        <w:r w:rsidRPr="00CF4DCA" w:rsidDel="00DF38C5">
          <w:rPr>
            <w:rFonts w:eastAsiaTheme="minorHAnsi"/>
            <w:i/>
            <w:color w:val="00B050"/>
            <w:lang w:val="nl-NL"/>
          </w:rPr>
          <w:delText xml:space="preserve"> of een pagina een invoerformulier bevat en of ze een afwijkend ontwerp heeft.</w:delText>
        </w:r>
      </w:del>
    </w:p>
    <w:p w14:paraId="263B1AD4" w14:textId="77777777" w:rsidR="00ED7EB9" w:rsidRPr="00CF4DCA" w:rsidRDefault="00ED7EB9" w:rsidP="005901BA">
      <w:pPr>
        <w:pStyle w:val="Plattetekst"/>
        <w:rPr>
          <w:rFonts w:eastAsiaTheme="minorHAnsi"/>
          <w:lang w:val="nl-NL"/>
        </w:rPr>
      </w:pPr>
    </w:p>
    <w:p w14:paraId="2373D5A2" w14:textId="77777777" w:rsidR="00ED7EB9" w:rsidRPr="00CF4DCA" w:rsidRDefault="00ED7EB9" w:rsidP="005901BA">
      <w:pPr>
        <w:pStyle w:val="Platteteks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Plattetekst"/>
        <w:rPr>
          <w:rFonts w:eastAsiaTheme="minorHAnsi"/>
          <w:color w:val="0432FF"/>
          <w:sz w:val="20"/>
          <w:szCs w:val="22"/>
          <w:lang w:val="nl-NL"/>
        </w:rPr>
      </w:pP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Change w:id="308" w:author="mike ottens" w:date="2017-06-08T15:39:00Z">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PrChange>
      </w:tblPr>
      <w:tblGrid>
        <w:gridCol w:w="2608"/>
        <w:gridCol w:w="1528"/>
        <w:gridCol w:w="3614"/>
        <w:gridCol w:w="1356"/>
        <w:tblGridChange w:id="309">
          <w:tblGrid>
            <w:gridCol w:w="2660"/>
            <w:gridCol w:w="1559"/>
            <w:gridCol w:w="3686"/>
            <w:gridCol w:w="1383"/>
          </w:tblGrid>
        </w:tblGridChange>
      </w:tblGrid>
      <w:tr w:rsidR="00AB536E" w:rsidRPr="00CF4DCA" w14:paraId="4EF076D3" w14:textId="77777777" w:rsidTr="003A14E3">
        <w:trPr>
          <w:trHeight w:val="801"/>
          <w:trPrChange w:id="310" w:author="mike ottens" w:date="2017-06-08T15:39:00Z">
            <w:trPr>
              <w:trHeight w:val="615"/>
            </w:trPr>
          </w:trPrChange>
        </w:trPr>
        <w:tc>
          <w:tcPr>
            <w:tcW w:w="2608" w:type="dxa"/>
            <w:shd w:val="clear" w:color="auto" w:fill="auto"/>
            <w:tcPrChange w:id="311" w:author="mike ottens" w:date="2017-06-08T15:39:00Z">
              <w:tcPr>
                <w:tcW w:w="2660" w:type="dxa"/>
                <w:shd w:val="clear" w:color="auto" w:fill="auto"/>
              </w:tcPr>
            </w:tcPrChange>
          </w:tcPr>
          <w:p w14:paraId="3D1351F1" w14:textId="77777777" w:rsidR="00ED7EB9" w:rsidRPr="00CF4DCA" w:rsidRDefault="00ED7EB9" w:rsidP="005901BA">
            <w:pPr>
              <w:pStyle w:val="Plattetekst"/>
              <w:rPr>
                <w:b/>
                <w:color w:val="0432FF"/>
                <w:lang w:val="nl-NL"/>
              </w:rPr>
            </w:pPr>
            <w:bookmarkStart w:id="312" w:name="OLE_LINK1"/>
            <w:r w:rsidRPr="00CF4DCA">
              <w:rPr>
                <w:b/>
                <w:color w:val="0432FF"/>
                <w:lang w:val="nl-NL"/>
              </w:rPr>
              <w:t>Naam pagina</w:t>
            </w:r>
          </w:p>
        </w:tc>
        <w:tc>
          <w:tcPr>
            <w:tcW w:w="1528" w:type="dxa"/>
            <w:shd w:val="clear" w:color="auto" w:fill="auto"/>
            <w:tcPrChange w:id="313" w:author="mike ottens" w:date="2017-06-08T15:39:00Z">
              <w:tcPr>
                <w:tcW w:w="1559" w:type="dxa"/>
                <w:shd w:val="clear" w:color="auto" w:fill="auto"/>
              </w:tcPr>
            </w:tcPrChange>
          </w:tcPr>
          <w:p w14:paraId="293B6657" w14:textId="77777777" w:rsidR="00ED7EB9" w:rsidRPr="00CF4DCA" w:rsidRDefault="00ED7EB9" w:rsidP="005901BA">
            <w:pPr>
              <w:pStyle w:val="Plattetekst"/>
              <w:rPr>
                <w:b/>
                <w:color w:val="0432FF"/>
                <w:lang w:val="nl-NL"/>
              </w:rPr>
            </w:pPr>
            <w:r w:rsidRPr="00CF4DCA">
              <w:rPr>
                <w:b/>
                <w:color w:val="0432FF"/>
                <w:lang w:val="nl-NL"/>
              </w:rPr>
              <w:t>Formulier?</w:t>
            </w:r>
          </w:p>
        </w:tc>
        <w:tc>
          <w:tcPr>
            <w:tcW w:w="3614" w:type="dxa"/>
            <w:shd w:val="clear" w:color="auto" w:fill="auto"/>
            <w:tcPrChange w:id="314" w:author="mike ottens" w:date="2017-06-08T15:39:00Z">
              <w:tcPr>
                <w:tcW w:w="3686" w:type="dxa"/>
                <w:shd w:val="clear" w:color="auto" w:fill="auto"/>
              </w:tcPr>
            </w:tcPrChange>
          </w:tcPr>
          <w:p w14:paraId="66D1DEA3" w14:textId="77777777" w:rsidR="00ED7EB9" w:rsidRPr="00CF4DCA" w:rsidRDefault="00ED7EB9" w:rsidP="005901BA">
            <w:pPr>
              <w:pStyle w:val="Plattetekst"/>
              <w:rPr>
                <w:b/>
                <w:color w:val="0432FF"/>
                <w:lang w:val="nl-NL"/>
              </w:rPr>
            </w:pPr>
            <w:r w:rsidRPr="00CF4DCA">
              <w:rPr>
                <w:b/>
                <w:color w:val="0432FF"/>
                <w:lang w:val="nl-NL"/>
              </w:rPr>
              <w:t>Functie</w:t>
            </w:r>
          </w:p>
        </w:tc>
        <w:tc>
          <w:tcPr>
            <w:tcW w:w="1356" w:type="dxa"/>
            <w:shd w:val="clear" w:color="auto" w:fill="auto"/>
            <w:tcPrChange w:id="315" w:author="mike ottens" w:date="2017-06-08T15:39:00Z">
              <w:tcPr>
                <w:tcW w:w="1383" w:type="dxa"/>
                <w:shd w:val="clear" w:color="auto" w:fill="auto"/>
              </w:tcPr>
            </w:tcPrChange>
          </w:tcPr>
          <w:p w14:paraId="1C56F48D" w14:textId="77777777" w:rsidR="00ED7EB9" w:rsidRPr="00CF4DCA" w:rsidRDefault="00ED7EB9" w:rsidP="005901BA">
            <w:pPr>
              <w:pStyle w:val="Plattetekst"/>
              <w:rPr>
                <w:b/>
                <w:color w:val="0432FF"/>
                <w:lang w:val="nl-NL"/>
              </w:rPr>
            </w:pPr>
            <w:r w:rsidRPr="00CF4DCA">
              <w:rPr>
                <w:b/>
                <w:color w:val="0432FF"/>
                <w:lang w:val="nl-NL"/>
              </w:rPr>
              <w:t>Afwijkend pagina-ontwerp?</w:t>
            </w:r>
          </w:p>
        </w:tc>
      </w:tr>
      <w:tr w:rsidR="00AB536E" w:rsidRPr="00CF4DCA" w14:paraId="754C9E0E" w14:textId="77777777" w:rsidTr="003A14E3">
        <w:trPr>
          <w:trHeight w:val="405"/>
          <w:trPrChange w:id="316" w:author="mike ottens" w:date="2017-06-08T15:39:00Z">
            <w:trPr>
              <w:trHeight w:val="311"/>
            </w:trPr>
          </w:trPrChange>
        </w:trPr>
        <w:tc>
          <w:tcPr>
            <w:tcW w:w="2608" w:type="dxa"/>
            <w:shd w:val="clear" w:color="auto" w:fill="auto"/>
            <w:tcPrChange w:id="317" w:author="mike ottens" w:date="2017-06-08T15:39:00Z">
              <w:tcPr>
                <w:tcW w:w="2660" w:type="dxa"/>
                <w:shd w:val="clear" w:color="auto" w:fill="auto"/>
              </w:tcPr>
            </w:tcPrChange>
          </w:tcPr>
          <w:p w14:paraId="7A0B5FEE" w14:textId="68A5B16D" w:rsidR="00ED7EB9" w:rsidRPr="00CF4DCA" w:rsidRDefault="009227AA" w:rsidP="005901BA">
            <w:pPr>
              <w:pStyle w:val="Plattetekst"/>
              <w:rPr>
                <w:color w:val="0432FF"/>
                <w:lang w:val="nl-NL"/>
              </w:rPr>
            </w:pPr>
            <w:proofErr w:type="spellStart"/>
            <w:ins w:id="318" w:author="mike ottens" w:date="2017-06-08T15:28:00Z">
              <w:r>
                <w:rPr>
                  <w:color w:val="0432FF"/>
                  <w:lang w:val="nl-NL"/>
                </w:rPr>
                <w:t>landingpage</w:t>
              </w:r>
            </w:ins>
            <w:proofErr w:type="spellEnd"/>
            <w:del w:id="319" w:author="mike ottens" w:date="2017-06-08T15:28:00Z">
              <w:r w:rsidR="00ED7EB9" w:rsidRPr="00CF4DCA" w:rsidDel="009227AA">
                <w:rPr>
                  <w:color w:val="0432FF"/>
                  <w:lang w:val="nl-NL"/>
                </w:rPr>
                <w:delText>Hoofdpagina</w:delText>
              </w:r>
            </w:del>
          </w:p>
        </w:tc>
        <w:tc>
          <w:tcPr>
            <w:tcW w:w="1528" w:type="dxa"/>
            <w:shd w:val="clear" w:color="auto" w:fill="auto"/>
            <w:tcPrChange w:id="320" w:author="mike ottens" w:date="2017-06-08T15:39:00Z">
              <w:tcPr>
                <w:tcW w:w="1559" w:type="dxa"/>
                <w:shd w:val="clear" w:color="auto" w:fill="auto"/>
              </w:tcPr>
            </w:tcPrChange>
          </w:tcPr>
          <w:p w14:paraId="216C2127" w14:textId="7B8D0EA0" w:rsidR="00ED7EB9" w:rsidRPr="00CF4DCA" w:rsidRDefault="006C2994" w:rsidP="005901BA">
            <w:pPr>
              <w:pStyle w:val="Plattetekst"/>
              <w:rPr>
                <w:color w:val="0432FF"/>
                <w:lang w:val="nl-NL"/>
              </w:rPr>
            </w:pPr>
            <w:ins w:id="321" w:author="mike ottens" w:date="2017-05-22T11:34:00Z">
              <w:r>
                <w:rPr>
                  <w:color w:val="0432FF"/>
                  <w:lang w:val="nl-NL"/>
                </w:rPr>
                <w:t>nee</w:t>
              </w:r>
            </w:ins>
            <w:del w:id="322" w:author="mike ottens" w:date="2017-05-22T11:24:00Z">
              <w:r w:rsidR="00ED7EB9" w:rsidRPr="00CF4DCA" w:rsidDel="00AF349C">
                <w:rPr>
                  <w:color w:val="0432FF"/>
                  <w:lang w:val="nl-NL"/>
                </w:rPr>
                <w:delText>Nee</w:delText>
              </w:r>
            </w:del>
          </w:p>
        </w:tc>
        <w:tc>
          <w:tcPr>
            <w:tcW w:w="3614" w:type="dxa"/>
            <w:shd w:val="clear" w:color="auto" w:fill="auto"/>
            <w:tcPrChange w:id="323" w:author="mike ottens" w:date="2017-06-08T15:39:00Z">
              <w:tcPr>
                <w:tcW w:w="3686" w:type="dxa"/>
                <w:shd w:val="clear" w:color="auto" w:fill="auto"/>
              </w:tcPr>
            </w:tcPrChange>
          </w:tcPr>
          <w:p w14:paraId="4C409A07" w14:textId="423DF4DC" w:rsidR="00ED7EB9" w:rsidRPr="00CF4DCA" w:rsidRDefault="009227AA" w:rsidP="009E4498">
            <w:pPr>
              <w:pStyle w:val="Plattetekst"/>
              <w:rPr>
                <w:color w:val="0432FF"/>
                <w:lang w:val="nl-NL"/>
              </w:rPr>
            </w:pPr>
            <w:ins w:id="324" w:author="mike ottens" w:date="2017-06-08T15:31:00Z">
              <w:r>
                <w:rPr>
                  <w:color w:val="0432FF"/>
                  <w:lang w:val="nl-NL"/>
                </w:rPr>
                <w:t>landing page</w:t>
              </w:r>
            </w:ins>
            <w:ins w:id="325" w:author="mike ottens" w:date="2017-05-22T11:34:00Z">
              <w:r w:rsidR="006C2994">
                <w:rPr>
                  <w:color w:val="0432FF"/>
                  <w:lang w:val="nl-NL"/>
                </w:rPr>
                <w:t xml:space="preserve"> is vrij </w:t>
              </w:r>
            </w:ins>
            <w:ins w:id="326" w:author="mike ottens" w:date="2017-06-08T15:31:00Z">
              <w:r>
                <w:rPr>
                  <w:color w:val="0432FF"/>
                  <w:lang w:val="nl-NL"/>
                </w:rPr>
                <w:t>toegankelijk</w:t>
              </w:r>
            </w:ins>
            <w:del w:id="327" w:author="mike ottens" w:date="2017-05-22T11:34:00Z">
              <w:r w:rsidR="00ED7EB9" w:rsidRPr="00CF4DCA" w:rsidDel="006C2994">
                <w:rPr>
                  <w:color w:val="0432FF"/>
                  <w:lang w:val="nl-NL"/>
                </w:rPr>
                <w:delText xml:space="preserve">Belangstelling voor </w:delText>
              </w:r>
              <w:r w:rsidR="009E4498" w:rsidRPr="00CF4DCA" w:rsidDel="006C2994">
                <w:rPr>
                  <w:color w:val="0432FF"/>
                  <w:lang w:val="nl-NL"/>
                </w:rPr>
                <w:delText>ASTE Universiteit</w:delText>
              </w:r>
              <w:r w:rsidR="00ED7EB9" w:rsidRPr="00CF4DCA" w:rsidDel="006C2994">
                <w:rPr>
                  <w:color w:val="0432FF"/>
                  <w:lang w:val="nl-NL"/>
                </w:rPr>
                <w:delText xml:space="preserve"> en voor de artikelen</w:delText>
              </w:r>
            </w:del>
            <w:del w:id="328" w:author="mike ottens" w:date="2017-05-22T11:33:00Z">
              <w:r w:rsidR="00ED7EB9" w:rsidRPr="00CF4DCA" w:rsidDel="006C2994">
                <w:rPr>
                  <w:color w:val="0432FF"/>
                  <w:lang w:val="nl-NL"/>
                </w:rPr>
                <w:delText xml:space="preserve"> opwekken.</w:delText>
              </w:r>
            </w:del>
          </w:p>
        </w:tc>
        <w:tc>
          <w:tcPr>
            <w:tcW w:w="1356" w:type="dxa"/>
            <w:shd w:val="clear" w:color="auto" w:fill="auto"/>
            <w:tcPrChange w:id="329" w:author="mike ottens" w:date="2017-06-08T15:39:00Z">
              <w:tcPr>
                <w:tcW w:w="1383" w:type="dxa"/>
                <w:shd w:val="clear" w:color="auto" w:fill="auto"/>
              </w:tcPr>
            </w:tcPrChange>
          </w:tcPr>
          <w:p w14:paraId="6561D59C" w14:textId="77777777" w:rsidR="00ED7EB9" w:rsidRPr="00CF4DCA" w:rsidRDefault="00ED7EB9" w:rsidP="005901BA">
            <w:pPr>
              <w:pStyle w:val="Plattetekst"/>
              <w:rPr>
                <w:color w:val="0432FF"/>
                <w:lang w:val="nl-NL"/>
              </w:rPr>
            </w:pPr>
            <w:r w:rsidRPr="00CF4DCA">
              <w:rPr>
                <w:color w:val="0432FF"/>
                <w:lang w:val="nl-NL"/>
              </w:rPr>
              <w:t>Nee</w:t>
            </w:r>
          </w:p>
        </w:tc>
      </w:tr>
      <w:tr w:rsidR="00AB536E" w:rsidRPr="00CF4DCA" w14:paraId="4B1B041A" w14:textId="77777777" w:rsidTr="003A14E3">
        <w:trPr>
          <w:trHeight w:val="302"/>
          <w:trPrChange w:id="330" w:author="mike ottens" w:date="2017-06-08T15:39:00Z">
            <w:trPr>
              <w:trHeight w:val="232"/>
            </w:trPr>
          </w:trPrChange>
        </w:trPr>
        <w:tc>
          <w:tcPr>
            <w:tcW w:w="2608" w:type="dxa"/>
            <w:shd w:val="clear" w:color="auto" w:fill="auto"/>
            <w:tcPrChange w:id="331" w:author="mike ottens" w:date="2017-06-08T15:39:00Z">
              <w:tcPr>
                <w:tcW w:w="2660" w:type="dxa"/>
                <w:shd w:val="clear" w:color="auto" w:fill="auto"/>
              </w:tcPr>
            </w:tcPrChange>
          </w:tcPr>
          <w:p w14:paraId="17587DDE" w14:textId="02468663" w:rsidR="00ED7EB9" w:rsidRPr="00CF4DCA" w:rsidRDefault="009227AA" w:rsidP="005901BA">
            <w:pPr>
              <w:pStyle w:val="Plattetekst"/>
              <w:rPr>
                <w:color w:val="0432FF"/>
                <w:lang w:val="nl-NL"/>
              </w:rPr>
            </w:pPr>
            <w:ins w:id="332" w:author="mike ottens" w:date="2017-06-08T15:27:00Z">
              <w:r>
                <w:rPr>
                  <w:color w:val="0432FF"/>
                  <w:lang w:val="nl-NL"/>
                </w:rPr>
                <w:t xml:space="preserve">Registeren </w:t>
              </w:r>
            </w:ins>
            <w:del w:id="333" w:author="mike ottens" w:date="2017-06-08T15:27:00Z">
              <w:r w:rsidR="00ED7EB9" w:rsidRPr="00CF4DCA" w:rsidDel="009227AA">
                <w:rPr>
                  <w:color w:val="0432FF"/>
                  <w:lang w:val="nl-NL"/>
                </w:rPr>
                <w:delText>Inloggen personeel</w:delText>
              </w:r>
            </w:del>
          </w:p>
        </w:tc>
        <w:tc>
          <w:tcPr>
            <w:tcW w:w="1528" w:type="dxa"/>
            <w:shd w:val="clear" w:color="auto" w:fill="auto"/>
            <w:tcPrChange w:id="334" w:author="mike ottens" w:date="2017-06-08T15:39:00Z">
              <w:tcPr>
                <w:tcW w:w="1559" w:type="dxa"/>
                <w:shd w:val="clear" w:color="auto" w:fill="auto"/>
              </w:tcPr>
            </w:tcPrChange>
          </w:tcPr>
          <w:p w14:paraId="38E16E03" w14:textId="77777777" w:rsidR="00ED7EB9" w:rsidRPr="00CF4DCA" w:rsidRDefault="00ED7EB9" w:rsidP="005901BA">
            <w:pPr>
              <w:pStyle w:val="Plattetekst"/>
              <w:rPr>
                <w:color w:val="0432FF"/>
                <w:lang w:val="nl-NL"/>
              </w:rPr>
            </w:pPr>
            <w:r w:rsidRPr="00CF4DCA">
              <w:rPr>
                <w:color w:val="0432FF"/>
                <w:lang w:val="nl-NL"/>
              </w:rPr>
              <w:t>Ja</w:t>
            </w:r>
          </w:p>
        </w:tc>
        <w:tc>
          <w:tcPr>
            <w:tcW w:w="3614" w:type="dxa"/>
            <w:shd w:val="clear" w:color="auto" w:fill="auto"/>
            <w:tcPrChange w:id="335" w:author="mike ottens" w:date="2017-06-08T15:39:00Z">
              <w:tcPr>
                <w:tcW w:w="3686" w:type="dxa"/>
                <w:shd w:val="clear" w:color="auto" w:fill="auto"/>
              </w:tcPr>
            </w:tcPrChange>
          </w:tcPr>
          <w:p w14:paraId="3B46440E" w14:textId="309C3790" w:rsidR="00ED7EB9" w:rsidRPr="00CF4DCA" w:rsidRDefault="009227AA" w:rsidP="005901BA">
            <w:pPr>
              <w:pStyle w:val="Plattetekst"/>
              <w:rPr>
                <w:color w:val="0432FF"/>
                <w:lang w:val="nl-NL"/>
              </w:rPr>
            </w:pPr>
            <w:ins w:id="336" w:author="mike ottens" w:date="2017-06-08T15:27:00Z">
              <w:r>
                <w:rPr>
                  <w:color w:val="0432FF"/>
                  <w:lang w:val="nl-NL"/>
                </w:rPr>
                <w:t>Gebruiker kan zich registreren</w:t>
              </w:r>
            </w:ins>
            <w:del w:id="337" w:author="mike ottens" w:date="2017-06-08T15:27:00Z">
              <w:r w:rsidR="00ED7EB9" w:rsidRPr="00CF4DCA" w:rsidDel="009227AA">
                <w:rPr>
                  <w:color w:val="0432FF"/>
                  <w:lang w:val="nl-NL"/>
                </w:rPr>
                <w:delText>Personeelslid kan inloggen.</w:delText>
              </w:r>
            </w:del>
          </w:p>
        </w:tc>
        <w:tc>
          <w:tcPr>
            <w:tcW w:w="1356" w:type="dxa"/>
            <w:shd w:val="clear" w:color="auto" w:fill="auto"/>
            <w:tcPrChange w:id="338" w:author="mike ottens" w:date="2017-06-08T15:39:00Z">
              <w:tcPr>
                <w:tcW w:w="1383" w:type="dxa"/>
                <w:shd w:val="clear" w:color="auto" w:fill="auto"/>
              </w:tcPr>
            </w:tcPrChange>
          </w:tcPr>
          <w:p w14:paraId="11AD9432" w14:textId="77777777" w:rsidR="00ED7EB9" w:rsidRPr="00CF4DCA" w:rsidRDefault="00ED7EB9" w:rsidP="005901BA">
            <w:pPr>
              <w:pStyle w:val="Plattetekst"/>
              <w:rPr>
                <w:color w:val="0432FF"/>
                <w:lang w:val="nl-NL"/>
              </w:rPr>
            </w:pPr>
            <w:r w:rsidRPr="00CF4DCA">
              <w:rPr>
                <w:color w:val="0432FF"/>
                <w:lang w:val="nl-NL"/>
              </w:rPr>
              <w:t>Ja</w:t>
            </w:r>
            <w:del w:id="339" w:author="mike ottens" w:date="2017-06-08T15:28:00Z">
              <w:r w:rsidRPr="00CF4DCA" w:rsidDel="009227AA">
                <w:rPr>
                  <w:color w:val="0432FF"/>
                  <w:lang w:val="nl-NL"/>
                </w:rPr>
                <w:delText>*</w:delText>
              </w:r>
            </w:del>
          </w:p>
        </w:tc>
      </w:tr>
      <w:tr w:rsidR="00AB536E" w:rsidRPr="00CF4DCA" w14:paraId="60463EC7" w14:textId="77777777" w:rsidTr="003A14E3">
        <w:trPr>
          <w:trHeight w:val="302"/>
          <w:trPrChange w:id="340" w:author="mike ottens" w:date="2017-06-08T15:39:00Z">
            <w:trPr>
              <w:trHeight w:val="232"/>
            </w:trPr>
          </w:trPrChange>
        </w:trPr>
        <w:tc>
          <w:tcPr>
            <w:tcW w:w="2608" w:type="dxa"/>
            <w:shd w:val="clear" w:color="auto" w:fill="auto"/>
            <w:tcPrChange w:id="341" w:author="mike ottens" w:date="2017-06-08T15:39:00Z">
              <w:tcPr>
                <w:tcW w:w="2660" w:type="dxa"/>
                <w:shd w:val="clear" w:color="auto" w:fill="auto"/>
              </w:tcPr>
            </w:tcPrChange>
          </w:tcPr>
          <w:p w14:paraId="66792D4A" w14:textId="23A6F87E" w:rsidR="00ED7EB9" w:rsidRPr="00CF4DCA" w:rsidRDefault="009227AA" w:rsidP="005901BA">
            <w:pPr>
              <w:pStyle w:val="Plattetekst"/>
              <w:rPr>
                <w:color w:val="0432FF"/>
                <w:lang w:val="nl-NL"/>
              </w:rPr>
            </w:pPr>
            <w:ins w:id="342" w:author="mike ottens" w:date="2017-06-08T15:29:00Z">
              <w:r>
                <w:rPr>
                  <w:color w:val="0432FF"/>
                  <w:lang w:val="nl-NL"/>
                </w:rPr>
                <w:t>topics</w:t>
              </w:r>
            </w:ins>
            <w:del w:id="343" w:author="mike ottens" w:date="2017-06-08T15:28:00Z">
              <w:r w:rsidR="00ED7EB9" w:rsidRPr="00CF4DCA" w:rsidDel="009227AA">
                <w:rPr>
                  <w:color w:val="0432FF"/>
                  <w:lang w:val="nl-NL"/>
                </w:rPr>
                <w:delText>Eigen overzicht gegevens personeelslid</w:delText>
              </w:r>
            </w:del>
          </w:p>
        </w:tc>
        <w:tc>
          <w:tcPr>
            <w:tcW w:w="1528" w:type="dxa"/>
            <w:shd w:val="clear" w:color="auto" w:fill="auto"/>
            <w:tcPrChange w:id="344" w:author="mike ottens" w:date="2017-06-08T15:39:00Z">
              <w:tcPr>
                <w:tcW w:w="1559" w:type="dxa"/>
                <w:shd w:val="clear" w:color="auto" w:fill="auto"/>
              </w:tcPr>
            </w:tcPrChange>
          </w:tcPr>
          <w:p w14:paraId="51CB5389" w14:textId="6C30276F" w:rsidR="00ED7EB9" w:rsidRPr="00CF4DCA" w:rsidRDefault="009227AA" w:rsidP="005901BA">
            <w:pPr>
              <w:pStyle w:val="Plattetekst"/>
              <w:rPr>
                <w:color w:val="0432FF"/>
                <w:lang w:val="nl-NL"/>
              </w:rPr>
            </w:pPr>
            <w:ins w:id="345" w:author="mike ottens" w:date="2017-06-08T15:29:00Z">
              <w:r>
                <w:rPr>
                  <w:color w:val="0432FF"/>
                  <w:lang w:val="nl-NL"/>
                </w:rPr>
                <w:t>ja</w:t>
              </w:r>
            </w:ins>
            <w:del w:id="346" w:author="mike ottens" w:date="2017-06-08T15:29:00Z">
              <w:r w:rsidR="00ED7EB9" w:rsidRPr="00CF4DCA" w:rsidDel="009227AA">
                <w:rPr>
                  <w:color w:val="0432FF"/>
                  <w:lang w:val="nl-NL"/>
                </w:rPr>
                <w:delText>Nee</w:delText>
              </w:r>
            </w:del>
          </w:p>
        </w:tc>
        <w:tc>
          <w:tcPr>
            <w:tcW w:w="3614" w:type="dxa"/>
            <w:shd w:val="clear" w:color="auto" w:fill="auto"/>
            <w:tcPrChange w:id="347" w:author="mike ottens" w:date="2017-06-08T15:39:00Z">
              <w:tcPr>
                <w:tcW w:w="3686" w:type="dxa"/>
                <w:shd w:val="clear" w:color="auto" w:fill="auto"/>
              </w:tcPr>
            </w:tcPrChange>
          </w:tcPr>
          <w:p w14:paraId="00509EF1" w14:textId="583FE4F0" w:rsidR="00ED7EB9" w:rsidRPr="00CF4DCA" w:rsidRDefault="00ED7EB9" w:rsidP="005901BA">
            <w:pPr>
              <w:pStyle w:val="Plattetekst"/>
              <w:rPr>
                <w:color w:val="0432FF"/>
                <w:lang w:val="nl-NL"/>
              </w:rPr>
            </w:pPr>
            <w:r w:rsidRPr="00CF4DCA">
              <w:rPr>
                <w:color w:val="0432FF"/>
                <w:lang w:val="nl-NL"/>
              </w:rPr>
              <w:t>Overzicht</w:t>
            </w:r>
            <w:ins w:id="348" w:author="mike ottens" w:date="2017-06-08T15:29:00Z">
              <w:r w:rsidR="009227AA">
                <w:rPr>
                  <w:color w:val="0432FF"/>
                  <w:lang w:val="nl-NL"/>
                </w:rPr>
                <w:t xml:space="preserve"> met alle topics</w:t>
              </w:r>
            </w:ins>
            <w:del w:id="349" w:author="mike ottens" w:date="2017-06-08T15:29:00Z">
              <w:r w:rsidRPr="00CF4DCA" w:rsidDel="009227AA">
                <w:rPr>
                  <w:color w:val="0432FF"/>
                  <w:lang w:val="nl-NL"/>
                </w:rPr>
                <w:delText xml:space="preserve"> met adres, telefoonnummers, e-mailadres, huwelijkse staat en de lessen die er worden gegeven.</w:delText>
              </w:r>
            </w:del>
          </w:p>
        </w:tc>
        <w:tc>
          <w:tcPr>
            <w:tcW w:w="1356" w:type="dxa"/>
            <w:shd w:val="clear" w:color="auto" w:fill="auto"/>
            <w:tcPrChange w:id="350" w:author="mike ottens" w:date="2017-06-08T15:39:00Z">
              <w:tcPr>
                <w:tcW w:w="1383" w:type="dxa"/>
                <w:shd w:val="clear" w:color="auto" w:fill="auto"/>
              </w:tcPr>
            </w:tcPrChange>
          </w:tcPr>
          <w:p w14:paraId="2FEE33CE" w14:textId="77777777" w:rsidR="00ED7EB9" w:rsidRPr="00CF4DCA" w:rsidRDefault="00ED7EB9" w:rsidP="005901BA">
            <w:pPr>
              <w:pStyle w:val="Plattetekst"/>
              <w:rPr>
                <w:color w:val="0432FF"/>
                <w:lang w:val="nl-NL"/>
              </w:rPr>
            </w:pPr>
            <w:r w:rsidRPr="00CF4DCA">
              <w:rPr>
                <w:color w:val="0432FF"/>
                <w:lang w:val="nl-NL"/>
              </w:rPr>
              <w:t>Ja</w:t>
            </w:r>
          </w:p>
        </w:tc>
      </w:tr>
      <w:tr w:rsidR="00AB536E" w:rsidRPr="00CF4DCA" w14:paraId="6106746B" w14:textId="77777777" w:rsidTr="003A14E3">
        <w:trPr>
          <w:trHeight w:val="1128"/>
          <w:trPrChange w:id="351" w:author="mike ottens" w:date="2017-06-08T15:39:00Z">
            <w:trPr>
              <w:trHeight w:val="232"/>
            </w:trPr>
          </w:trPrChange>
        </w:trPr>
        <w:tc>
          <w:tcPr>
            <w:tcW w:w="2608" w:type="dxa"/>
            <w:shd w:val="clear" w:color="auto" w:fill="auto"/>
            <w:tcPrChange w:id="352" w:author="mike ottens" w:date="2017-06-08T15:39:00Z">
              <w:tcPr>
                <w:tcW w:w="2660" w:type="dxa"/>
                <w:shd w:val="clear" w:color="auto" w:fill="auto"/>
              </w:tcPr>
            </w:tcPrChange>
          </w:tcPr>
          <w:p w14:paraId="6A45B3C1" w14:textId="77777777" w:rsidR="003A14E3" w:rsidRDefault="009227AA" w:rsidP="005901BA">
            <w:pPr>
              <w:pStyle w:val="Plattetekst"/>
              <w:rPr>
                <w:ins w:id="353" w:author="mike ottens" w:date="2017-06-08T15:39:00Z"/>
                <w:color w:val="0432FF"/>
                <w:lang w:val="nl-NL"/>
              </w:rPr>
            </w:pPr>
            <w:ins w:id="354" w:author="mike ottens" w:date="2017-06-08T15:30:00Z">
              <w:r>
                <w:rPr>
                  <w:color w:val="0432FF"/>
                  <w:lang w:val="nl-NL"/>
                </w:rPr>
                <w:t>Profile</w:t>
              </w:r>
            </w:ins>
            <w:ins w:id="355" w:author="mike ottens" w:date="2017-06-08T15:32:00Z">
              <w:r>
                <w:rPr>
                  <w:color w:val="0432FF"/>
                  <w:lang w:val="nl-NL"/>
                </w:rPr>
                <w:t xml:space="preserve"> pagina</w:t>
              </w:r>
            </w:ins>
          </w:p>
          <w:p w14:paraId="0BD52C1E" w14:textId="77777777" w:rsidR="003A14E3" w:rsidRDefault="003A14E3" w:rsidP="005901BA">
            <w:pPr>
              <w:pStyle w:val="Plattetekst"/>
              <w:rPr>
                <w:ins w:id="356" w:author="mike ottens" w:date="2017-06-08T15:39:00Z"/>
                <w:color w:val="0432FF"/>
                <w:lang w:val="nl-NL"/>
              </w:rPr>
            </w:pPr>
          </w:p>
          <w:p w14:paraId="1155035F" w14:textId="77777777" w:rsidR="003A14E3" w:rsidRDefault="003A14E3" w:rsidP="005901BA">
            <w:pPr>
              <w:pStyle w:val="Plattetekst"/>
              <w:rPr>
                <w:ins w:id="357" w:author="mike ottens" w:date="2017-06-08T15:39:00Z"/>
                <w:color w:val="0432FF"/>
                <w:lang w:val="nl-NL"/>
              </w:rPr>
            </w:pPr>
          </w:p>
          <w:p w14:paraId="01E33176" w14:textId="6EDA7D02" w:rsidR="00ED7EB9" w:rsidRPr="00CF4DCA" w:rsidRDefault="003A14E3" w:rsidP="005901BA">
            <w:pPr>
              <w:pStyle w:val="Plattetekst"/>
              <w:rPr>
                <w:color w:val="0432FF"/>
                <w:lang w:val="nl-NL"/>
              </w:rPr>
            </w:pPr>
            <w:ins w:id="358" w:author="mike ottens" w:date="2017-06-08T15:39:00Z">
              <w:r>
                <w:rPr>
                  <w:color w:val="0432FF"/>
                  <w:lang w:val="nl-NL"/>
                </w:rPr>
                <w:t>Thema’s</w:t>
              </w:r>
            </w:ins>
            <w:del w:id="359" w:author="mike ottens" w:date="2017-06-08T15:30:00Z">
              <w:r w:rsidR="00ED7EB9" w:rsidRPr="00CF4DCA" w:rsidDel="009227AA">
                <w:rPr>
                  <w:color w:val="0432FF"/>
                  <w:lang w:val="nl-NL"/>
                </w:rPr>
                <w:delText>...</w:delText>
              </w:r>
            </w:del>
          </w:p>
        </w:tc>
        <w:tc>
          <w:tcPr>
            <w:tcW w:w="1528" w:type="dxa"/>
            <w:shd w:val="clear" w:color="auto" w:fill="auto"/>
            <w:tcPrChange w:id="360" w:author="mike ottens" w:date="2017-06-08T15:39:00Z">
              <w:tcPr>
                <w:tcW w:w="1559" w:type="dxa"/>
                <w:shd w:val="clear" w:color="auto" w:fill="auto"/>
              </w:tcPr>
            </w:tcPrChange>
          </w:tcPr>
          <w:p w14:paraId="7DDE02D9" w14:textId="417E6F12" w:rsidR="00ED7EB9" w:rsidRDefault="003A14E3" w:rsidP="005901BA">
            <w:pPr>
              <w:pStyle w:val="Plattetekst"/>
              <w:rPr>
                <w:ins w:id="361" w:author="mike ottens" w:date="2017-06-08T15:39:00Z"/>
                <w:color w:val="0432FF"/>
                <w:lang w:val="nl-NL"/>
              </w:rPr>
            </w:pPr>
            <w:ins w:id="362" w:author="mike ottens" w:date="2017-06-08T15:30:00Z">
              <w:r>
                <w:rPr>
                  <w:color w:val="0432FF"/>
                  <w:lang w:val="nl-NL"/>
                </w:rPr>
                <w:t>N</w:t>
              </w:r>
              <w:r w:rsidR="009227AA">
                <w:rPr>
                  <w:color w:val="0432FF"/>
                  <w:lang w:val="nl-NL"/>
                </w:rPr>
                <w:t>ee</w:t>
              </w:r>
            </w:ins>
          </w:p>
          <w:p w14:paraId="690BE45A" w14:textId="77777777" w:rsidR="003A14E3" w:rsidRDefault="003A14E3" w:rsidP="005901BA">
            <w:pPr>
              <w:pStyle w:val="Plattetekst"/>
              <w:rPr>
                <w:ins w:id="363" w:author="mike ottens" w:date="2017-06-08T15:39:00Z"/>
                <w:color w:val="0432FF"/>
                <w:lang w:val="nl-NL"/>
              </w:rPr>
            </w:pPr>
          </w:p>
          <w:p w14:paraId="6C4CFFDC" w14:textId="77777777" w:rsidR="003A14E3" w:rsidRDefault="003A14E3" w:rsidP="005901BA">
            <w:pPr>
              <w:pStyle w:val="Plattetekst"/>
              <w:rPr>
                <w:ins w:id="364" w:author="mike ottens" w:date="2017-06-08T15:39:00Z"/>
                <w:color w:val="0432FF"/>
                <w:lang w:val="nl-NL"/>
              </w:rPr>
            </w:pPr>
          </w:p>
          <w:p w14:paraId="03ED3531" w14:textId="47EBF6E0" w:rsidR="003A14E3" w:rsidRPr="00CF4DCA" w:rsidRDefault="003A14E3" w:rsidP="005901BA">
            <w:pPr>
              <w:pStyle w:val="Plattetekst"/>
              <w:rPr>
                <w:color w:val="0432FF"/>
                <w:lang w:val="nl-NL"/>
              </w:rPr>
            </w:pPr>
            <w:ins w:id="365" w:author="mike ottens" w:date="2017-06-08T15:39:00Z">
              <w:r>
                <w:rPr>
                  <w:color w:val="0432FF"/>
                  <w:lang w:val="nl-NL"/>
                </w:rPr>
                <w:t>nee</w:t>
              </w:r>
            </w:ins>
          </w:p>
        </w:tc>
        <w:tc>
          <w:tcPr>
            <w:tcW w:w="3614" w:type="dxa"/>
            <w:shd w:val="clear" w:color="auto" w:fill="auto"/>
            <w:tcPrChange w:id="366" w:author="mike ottens" w:date="2017-06-08T15:39:00Z">
              <w:tcPr>
                <w:tcW w:w="3686" w:type="dxa"/>
                <w:shd w:val="clear" w:color="auto" w:fill="auto"/>
              </w:tcPr>
            </w:tcPrChange>
          </w:tcPr>
          <w:p w14:paraId="442920CC" w14:textId="77777777" w:rsidR="00ED7EB9" w:rsidRDefault="009227AA" w:rsidP="005901BA">
            <w:pPr>
              <w:pStyle w:val="Plattetekst"/>
              <w:rPr>
                <w:ins w:id="367" w:author="mike ottens" w:date="2017-06-08T15:39:00Z"/>
                <w:color w:val="0432FF"/>
                <w:lang w:val="nl-NL"/>
              </w:rPr>
            </w:pPr>
            <w:ins w:id="368" w:author="mike ottens" w:date="2017-06-08T15:30:00Z">
              <w:r>
                <w:rPr>
                  <w:color w:val="0432FF"/>
                  <w:lang w:val="nl-NL"/>
                </w:rPr>
                <w:t>Gebruiker kan zien welke thread ze hebben geplaatst</w:t>
              </w:r>
            </w:ins>
          </w:p>
          <w:p w14:paraId="68CDD445" w14:textId="77777777" w:rsidR="003A14E3" w:rsidRDefault="003A14E3" w:rsidP="005901BA">
            <w:pPr>
              <w:pStyle w:val="Plattetekst"/>
              <w:rPr>
                <w:ins w:id="369" w:author="mike ottens" w:date="2017-06-08T15:39:00Z"/>
                <w:color w:val="0432FF"/>
                <w:lang w:val="nl-NL"/>
              </w:rPr>
            </w:pPr>
          </w:p>
          <w:p w14:paraId="3E1E4A8E" w14:textId="6387D79C" w:rsidR="003A14E3" w:rsidRPr="00CF4DCA" w:rsidRDefault="00CF0972" w:rsidP="005901BA">
            <w:pPr>
              <w:pStyle w:val="Plattetekst"/>
              <w:rPr>
                <w:color w:val="0432FF"/>
                <w:lang w:val="nl-NL"/>
              </w:rPr>
            </w:pPr>
            <w:ins w:id="370" w:author="mike ottens" w:date="2017-06-08T16:35:00Z">
              <w:r>
                <w:rPr>
                  <w:color w:val="0432FF"/>
                  <w:lang w:val="nl-NL"/>
                </w:rPr>
                <w:t>Mensen kunnen alle them</w:t>
              </w:r>
              <w:r w:rsidR="0033253C">
                <w:rPr>
                  <w:color w:val="0432FF"/>
                  <w:lang w:val="nl-NL"/>
                </w:rPr>
                <w:t>a’s</w:t>
              </w:r>
            </w:ins>
          </w:p>
        </w:tc>
        <w:tc>
          <w:tcPr>
            <w:tcW w:w="1356" w:type="dxa"/>
            <w:shd w:val="clear" w:color="auto" w:fill="auto"/>
            <w:tcPrChange w:id="371" w:author="mike ottens" w:date="2017-06-08T15:39:00Z">
              <w:tcPr>
                <w:tcW w:w="1383" w:type="dxa"/>
                <w:shd w:val="clear" w:color="auto" w:fill="auto"/>
              </w:tcPr>
            </w:tcPrChange>
          </w:tcPr>
          <w:p w14:paraId="2B1F0B6F" w14:textId="7D6D1E4D" w:rsidR="00ED7EB9" w:rsidRPr="00CF4DCA" w:rsidRDefault="009227AA" w:rsidP="005901BA">
            <w:pPr>
              <w:pStyle w:val="Plattetekst"/>
              <w:rPr>
                <w:color w:val="0432FF"/>
                <w:lang w:val="nl-NL"/>
              </w:rPr>
            </w:pPr>
            <w:ins w:id="372" w:author="mike ottens" w:date="2017-06-08T15:30:00Z">
              <w:r>
                <w:rPr>
                  <w:color w:val="0432FF"/>
                  <w:lang w:val="nl-NL"/>
                </w:rPr>
                <w:t>nee</w:t>
              </w:r>
            </w:ins>
          </w:p>
        </w:tc>
      </w:tr>
    </w:tbl>
    <w:bookmarkEnd w:id="312"/>
    <w:p w14:paraId="4FAD1791" w14:textId="77777777" w:rsidR="00ED7EB9" w:rsidRPr="00CF4DCA" w:rsidRDefault="00ED7EB9" w:rsidP="005901BA">
      <w:pPr>
        <w:pStyle w:val="Plattetekst"/>
        <w:rPr>
          <w:color w:val="0432FF"/>
          <w:lang w:val="nl-NL"/>
        </w:rPr>
      </w:pPr>
      <w:del w:id="373" w:author="mike ottens" w:date="2017-06-08T15:28:00Z">
        <w:r w:rsidRPr="00CF4DCA" w:rsidDel="009227AA">
          <w:rPr>
            <w:color w:val="0432FF"/>
            <w:lang w:val="nl-NL"/>
          </w:rPr>
          <w:delText>*Deze pagina’s kunnen opgenomen zijn in de hoofdpagina.</w:delText>
        </w:r>
      </w:del>
    </w:p>
    <w:p w14:paraId="3E6E08B1" w14:textId="77777777" w:rsidR="00ED7EB9" w:rsidRPr="00CF4DCA" w:rsidRDefault="00ED7EB9" w:rsidP="005901BA">
      <w:pPr>
        <w:pStyle w:val="Plattetekst"/>
        <w:rPr>
          <w:lang w:val="nl-NL"/>
        </w:rPr>
      </w:pPr>
    </w:p>
    <w:p w14:paraId="3AEC573A" w14:textId="77777777" w:rsidR="00AB536E" w:rsidRPr="00CF4DCA" w:rsidRDefault="00AB536E" w:rsidP="005901BA">
      <w:pPr>
        <w:pStyle w:val="Plattetekst"/>
        <w:rPr>
          <w:lang w:val="nl-NL"/>
        </w:rPr>
      </w:pPr>
    </w:p>
    <w:p w14:paraId="7A241B77" w14:textId="37551A61" w:rsidR="00ED7EB9" w:rsidRPr="007F5158" w:rsidRDefault="007F5158" w:rsidP="007F5158">
      <w:pPr>
        <w:pStyle w:val="Kop1"/>
        <w:rPr>
          <w:lang w:val="nl-NL"/>
          <w:rPrChange w:id="374" w:author="mike ottens" w:date="2017-07-03T09:34:00Z">
            <w:rPr>
              <w:lang w:val="nl-NL"/>
            </w:rPr>
          </w:rPrChange>
        </w:rPr>
        <w:pPrChange w:id="375" w:author="mike ottens" w:date="2017-07-03T09:34:00Z">
          <w:pPr>
            <w:pStyle w:val="Kop1"/>
          </w:pPr>
        </w:pPrChange>
      </w:pPr>
      <w:bookmarkStart w:id="376" w:name="_Toc443567051"/>
      <w:bookmarkStart w:id="377" w:name="_Toc470773235"/>
      <w:proofErr w:type="spellStart"/>
      <w:ins w:id="378" w:author="mike ottens" w:date="2017-07-03T09:32:00Z">
        <w:r w:rsidRPr="007F5158">
          <w:rPr>
            <w:lang w:val="nl-NL"/>
            <w:rPrChange w:id="379" w:author="mike ottens" w:date="2017-07-03T09:34:00Z">
              <w:rPr>
                <w:lang w:val="nl-NL"/>
              </w:rPr>
            </w:rPrChange>
          </w:rPr>
          <w:t>wireframes</w:t>
        </w:r>
      </w:ins>
      <w:proofErr w:type="spellEnd"/>
      <w:del w:id="380" w:author="mike ottens" w:date="2017-07-03T09:32:00Z">
        <w:r w:rsidR="002D16BB" w:rsidRPr="007F5158" w:rsidDel="007F5158">
          <w:rPr>
            <w:lang w:val="nl-NL"/>
            <w:rPrChange w:id="381" w:author="mike ottens" w:date="2017-07-03T09:34:00Z">
              <w:rPr>
                <w:lang w:val="nl-NL"/>
              </w:rPr>
            </w:rPrChange>
          </w:rPr>
          <w:delText>Pagina- en formulieron</w:delText>
        </w:r>
        <w:r w:rsidR="00ED7EB9" w:rsidRPr="007F5158" w:rsidDel="007F5158">
          <w:rPr>
            <w:lang w:val="nl-NL"/>
            <w:rPrChange w:id="382" w:author="mike ottens" w:date="2017-07-03T09:34:00Z">
              <w:rPr>
                <w:lang w:val="nl-NL"/>
              </w:rPr>
            </w:rPrChange>
          </w:rPr>
          <w:delText>twerp</w:delText>
        </w:r>
      </w:del>
      <w:bookmarkEnd w:id="376"/>
      <w:bookmarkEnd w:id="377"/>
    </w:p>
    <w:p w14:paraId="6A01283E" w14:textId="77777777" w:rsidR="000C51C9" w:rsidRPr="00CF4DCA" w:rsidRDefault="000C51C9" w:rsidP="002D16BB">
      <w:pPr>
        <w:pStyle w:val="Plattetekst"/>
        <w:rPr>
          <w:i/>
          <w:color w:val="FF0000"/>
          <w:lang w:val="nl-NL"/>
        </w:rPr>
      </w:pPr>
    </w:p>
    <w:p w14:paraId="34B8293B" w14:textId="74D17FE2" w:rsidR="00AA27A1" w:rsidRPr="00CF4DCA" w:rsidDel="007F5158" w:rsidRDefault="00AA27A1" w:rsidP="00AA27A1">
      <w:pPr>
        <w:rPr>
          <w:del w:id="383" w:author="mike ottens" w:date="2017-07-03T09:32:00Z"/>
          <w:rFonts w:ascii="Cambria" w:hAnsi="Cambria"/>
          <w:i/>
          <w:color w:val="FF0000"/>
          <w:lang w:val="nl-NL"/>
        </w:rPr>
      </w:pPr>
      <w:del w:id="384" w:author="mike ottens" w:date="2017-07-03T09:32:00Z">
        <w:r w:rsidRPr="00CF4DCA" w:rsidDel="007F5158">
          <w:rPr>
            <w:rFonts w:ascii="Cambria" w:hAnsi="Cambria"/>
            <w:i/>
            <w:color w:val="FF0000"/>
            <w:lang w:val="nl-NL"/>
          </w:rPr>
          <w:delText>Dit onderdeel vervalt als er een apart GO is waar dit in staat. Bij het examen is er geen los GO en dan moet die onderdeel er dus wel in!</w:delText>
        </w:r>
      </w:del>
    </w:p>
    <w:p w14:paraId="502F7B7C" w14:textId="2423EECC" w:rsidR="000C51C9" w:rsidRPr="00CF4DCA" w:rsidDel="007F5158" w:rsidRDefault="000C51C9" w:rsidP="002D16BB">
      <w:pPr>
        <w:pStyle w:val="Plattetekst"/>
        <w:rPr>
          <w:del w:id="385" w:author="mike ottens" w:date="2017-07-03T09:32:00Z"/>
          <w:i/>
          <w:color w:val="FF0000"/>
          <w:lang w:val="nl-NL"/>
        </w:rPr>
      </w:pPr>
    </w:p>
    <w:p w14:paraId="47B6450C" w14:textId="35675402" w:rsidR="002D6233" w:rsidRPr="00CF4DCA" w:rsidDel="007F5158" w:rsidRDefault="000C51C9" w:rsidP="002D6233">
      <w:pPr>
        <w:rPr>
          <w:del w:id="386" w:author="mike ottens" w:date="2017-07-03T09:32:00Z"/>
          <w:rFonts w:ascii="Cambria" w:hAnsi="Cambria"/>
          <w:i/>
          <w:color w:val="00B050"/>
          <w:lang w:val="nl-NL"/>
        </w:rPr>
      </w:pPr>
      <w:del w:id="387" w:author="mike ottens" w:date="2017-07-03T09:32:00Z">
        <w:r w:rsidRPr="00CF4DCA" w:rsidDel="007F5158">
          <w:rPr>
            <w:rFonts w:ascii="Cambria" w:hAnsi="Cambria"/>
            <w:i/>
            <w:color w:val="00B050"/>
            <w:lang w:val="nl-NL"/>
          </w:rPr>
          <w:delText xml:space="preserve">Het paginaontwerp beschrijft het ontwerp van de 'gewone' pagina's. Voor elke groep gelijksoortige pagina's neem je hier een apart ontwerp op. Het paginaontwerp bestaat uit </w:delText>
        </w:r>
        <w:r w:rsidR="0087661A" w:rsidRPr="00CF4DCA" w:rsidDel="007F5158">
          <w:rPr>
            <w:rFonts w:ascii="Cambria" w:hAnsi="Cambria"/>
            <w:i/>
            <w:color w:val="00B050"/>
            <w:lang w:val="nl-NL"/>
          </w:rPr>
          <w:delText>e</w:delText>
        </w:r>
        <w:r w:rsidRPr="00CF4DCA" w:rsidDel="007F5158">
          <w:rPr>
            <w:rFonts w:ascii="Cambria" w:hAnsi="Cambria"/>
            <w:i/>
            <w:color w:val="00B050"/>
            <w:lang w:val="nl-NL"/>
          </w:rPr>
          <w:delText xml:space="preserve">en wireframe </w:delText>
        </w:r>
        <w:r w:rsidR="0087661A" w:rsidRPr="00CF4DCA" w:rsidDel="007F5158">
          <w:rPr>
            <w:rFonts w:ascii="Cambria" w:hAnsi="Cambria"/>
            <w:i/>
            <w:color w:val="00B050"/>
            <w:lang w:val="nl-NL"/>
          </w:rPr>
          <w:delText>dat aan</w:delText>
        </w:r>
        <w:r w:rsidRPr="00CF4DCA" w:rsidDel="007F5158">
          <w:rPr>
            <w:rFonts w:ascii="Cambria" w:hAnsi="Cambria"/>
            <w:i/>
            <w:color w:val="00B050"/>
            <w:lang w:val="nl-NL"/>
          </w:rPr>
          <w:delText>geeft waar we welke navigatieonderdelen op een bepaalde pagina zullen aantreffen. Het is een vereenvoudigd voorbeeldscherm, gericht op functionaliteiten en inhoud, en niet op 'look and feel'.</w:delText>
        </w:r>
        <w:bookmarkStart w:id="388" w:name="_Toc443570612"/>
      </w:del>
    </w:p>
    <w:p w14:paraId="0BAF9C31" w14:textId="77777777" w:rsidR="002D6233" w:rsidRPr="00CF4DCA" w:rsidRDefault="002D6233" w:rsidP="002D6233">
      <w:pPr>
        <w:rPr>
          <w:rFonts w:ascii="Cambria" w:hAnsi="Cambria"/>
          <w:i/>
          <w:color w:val="00B050"/>
          <w:lang w:val="nl-NL"/>
        </w:rPr>
      </w:pPr>
    </w:p>
    <w:p w14:paraId="7630C303" w14:textId="09CF16BD" w:rsidR="002D6233" w:rsidRPr="00CF4DCA" w:rsidDel="007F5158" w:rsidRDefault="007F5158" w:rsidP="00CF4DCA">
      <w:pPr>
        <w:pStyle w:val="Kop2"/>
        <w:rPr>
          <w:del w:id="389" w:author="mike ottens" w:date="2017-07-03T09:32:00Z"/>
          <w:lang w:val="nl-NL"/>
        </w:rPr>
      </w:pPr>
      <w:bookmarkStart w:id="390" w:name="_Toc470773236"/>
      <w:bookmarkEnd w:id="388"/>
      <w:ins w:id="391" w:author="mike ottens" w:date="2017-07-03T09:33:00Z">
        <w:r>
          <w:rPr>
            <w:noProof/>
            <w:lang w:val="nl-NL"/>
          </w:rPr>
          <w:lastRenderedPageBreak/>
          <w:drawing>
            <wp:inline distT="0" distB="0" distL="0" distR="0" wp14:anchorId="13F475C3" wp14:editId="5BF2B9CF">
              <wp:extent cx="5724525" cy="3448050"/>
              <wp:effectExtent l="0" t="0" r="9525" b="0"/>
              <wp:docPr id="9" name="Afbeelding 9" descr="C:\Users\mikeo\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o\AppData\Local\Microsoft\Windows\INetCache\Content.Word\logi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ins>
      <w:del w:id="392" w:author="mike ottens" w:date="2017-07-03T09:32:00Z">
        <w:r w:rsidR="002E4887" w:rsidRPr="00CF4DCA" w:rsidDel="007F5158">
          <w:rPr>
            <w:lang w:val="nl-NL"/>
          </w:rPr>
          <w:delText>Pagina</w:delText>
        </w:r>
        <w:r w:rsidR="002D6233" w:rsidRPr="00CF4DCA" w:rsidDel="007F5158">
          <w:rPr>
            <w:lang w:val="nl-NL"/>
          </w:rPr>
          <w:delText>ontwerp</w:delText>
        </w:r>
        <w:r w:rsidR="002E4887" w:rsidRPr="00CF4DCA" w:rsidDel="007F5158">
          <w:rPr>
            <w:lang w:val="nl-NL"/>
          </w:rPr>
          <w:delText>/wireframe</w:delText>
        </w:r>
        <w:bookmarkEnd w:id="390"/>
      </w:del>
    </w:p>
    <w:p w14:paraId="3AF8306F" w14:textId="77777777" w:rsidR="000C51C9" w:rsidRPr="00CF4DCA" w:rsidRDefault="000C51C9" w:rsidP="000C51C9">
      <w:pPr>
        <w:rPr>
          <w:rFonts w:ascii="Cambria" w:eastAsiaTheme="minorEastAsia" w:hAnsi="Cambria"/>
          <w:i/>
          <w:lang w:val="nl-NL" w:eastAsia="nl-NL"/>
        </w:rPr>
      </w:pPr>
    </w:p>
    <w:p w14:paraId="6556768C" w14:textId="77777777" w:rsidR="007F5158" w:rsidRDefault="007F5158" w:rsidP="000C51C9">
      <w:pPr>
        <w:rPr>
          <w:ins w:id="393" w:author="mike ottens" w:date="2017-07-03T09:34:00Z"/>
          <w:rFonts w:ascii="Cambria" w:hAnsi="Cambria"/>
          <w:i/>
          <w:color w:val="00B050"/>
          <w:lang w:val="nl-NL"/>
        </w:rPr>
      </w:pPr>
    </w:p>
    <w:p w14:paraId="59A3EC97" w14:textId="77777777" w:rsidR="007F5158" w:rsidRDefault="007F5158" w:rsidP="000C51C9">
      <w:pPr>
        <w:rPr>
          <w:ins w:id="394" w:author="mike ottens" w:date="2017-07-03T09:34:00Z"/>
          <w:rFonts w:ascii="Cambria" w:hAnsi="Cambria"/>
          <w:i/>
          <w:color w:val="00B050"/>
          <w:lang w:val="nl-NL"/>
        </w:rPr>
      </w:pPr>
    </w:p>
    <w:p w14:paraId="42C25A0F" w14:textId="77777777" w:rsidR="007F5158" w:rsidRDefault="007F5158" w:rsidP="000C51C9">
      <w:pPr>
        <w:rPr>
          <w:ins w:id="395" w:author="mike ottens" w:date="2017-07-03T09:34:00Z"/>
          <w:rFonts w:ascii="Cambria" w:hAnsi="Cambria"/>
          <w:i/>
          <w:color w:val="00B050"/>
          <w:lang w:val="nl-NL"/>
        </w:rPr>
      </w:pPr>
    </w:p>
    <w:p w14:paraId="3BA1BF29" w14:textId="77777777" w:rsidR="007F5158" w:rsidRDefault="007F5158" w:rsidP="000C51C9">
      <w:pPr>
        <w:rPr>
          <w:ins w:id="396" w:author="mike ottens" w:date="2017-07-03T09:34:00Z"/>
          <w:rFonts w:ascii="Cambria" w:hAnsi="Cambria"/>
          <w:i/>
          <w:color w:val="00B050"/>
          <w:lang w:val="nl-NL"/>
        </w:rPr>
      </w:pPr>
    </w:p>
    <w:p w14:paraId="5917C80D" w14:textId="77777777" w:rsidR="007F5158" w:rsidRDefault="007F5158" w:rsidP="000C51C9">
      <w:pPr>
        <w:rPr>
          <w:ins w:id="397" w:author="mike ottens" w:date="2017-07-03T09:34:00Z"/>
          <w:rFonts w:ascii="Cambria" w:hAnsi="Cambria"/>
          <w:i/>
          <w:color w:val="00B050"/>
          <w:lang w:val="nl-NL"/>
        </w:rPr>
      </w:pPr>
    </w:p>
    <w:p w14:paraId="6E97E03C" w14:textId="77777777" w:rsidR="007F5158" w:rsidRDefault="007F5158" w:rsidP="000C51C9">
      <w:pPr>
        <w:rPr>
          <w:ins w:id="398" w:author="mike ottens" w:date="2017-07-03T09:34:00Z"/>
          <w:rFonts w:ascii="Cambria" w:hAnsi="Cambria"/>
          <w:i/>
          <w:color w:val="00B050"/>
          <w:lang w:val="nl-NL"/>
        </w:rPr>
      </w:pPr>
    </w:p>
    <w:p w14:paraId="14201100" w14:textId="77777777" w:rsidR="007F5158" w:rsidRDefault="007F5158" w:rsidP="000C51C9">
      <w:pPr>
        <w:rPr>
          <w:ins w:id="399" w:author="mike ottens" w:date="2017-07-03T09:34:00Z"/>
          <w:rFonts w:ascii="Cambria" w:hAnsi="Cambria"/>
          <w:i/>
          <w:color w:val="00B050"/>
          <w:lang w:val="nl-NL"/>
        </w:rPr>
      </w:pPr>
    </w:p>
    <w:p w14:paraId="0F812205" w14:textId="77777777" w:rsidR="007F5158" w:rsidRDefault="007F5158" w:rsidP="000C51C9">
      <w:pPr>
        <w:rPr>
          <w:ins w:id="400" w:author="mike ottens" w:date="2017-07-03T09:34:00Z"/>
          <w:rFonts w:ascii="Cambria" w:hAnsi="Cambria"/>
          <w:i/>
          <w:color w:val="00B050"/>
          <w:lang w:val="nl-NL"/>
        </w:rPr>
      </w:pPr>
    </w:p>
    <w:p w14:paraId="2C92E184" w14:textId="77777777" w:rsidR="007F5158" w:rsidRDefault="007F5158" w:rsidP="000C51C9">
      <w:pPr>
        <w:rPr>
          <w:ins w:id="401" w:author="mike ottens" w:date="2017-07-03T09:34:00Z"/>
          <w:rFonts w:ascii="Cambria" w:hAnsi="Cambria"/>
          <w:i/>
          <w:color w:val="00B050"/>
          <w:lang w:val="nl-NL"/>
        </w:rPr>
      </w:pPr>
    </w:p>
    <w:p w14:paraId="259EF7AC" w14:textId="77777777" w:rsidR="007F5158" w:rsidRDefault="007F5158" w:rsidP="000C51C9">
      <w:pPr>
        <w:rPr>
          <w:ins w:id="402" w:author="mike ottens" w:date="2017-07-03T09:34:00Z"/>
          <w:rFonts w:ascii="Cambria" w:hAnsi="Cambria"/>
          <w:i/>
          <w:color w:val="00B050"/>
          <w:lang w:val="nl-NL"/>
        </w:rPr>
      </w:pPr>
    </w:p>
    <w:p w14:paraId="67C10AAE" w14:textId="77777777" w:rsidR="007F5158" w:rsidRDefault="007F5158" w:rsidP="000C51C9">
      <w:pPr>
        <w:rPr>
          <w:ins w:id="403" w:author="mike ottens" w:date="2017-07-03T09:34:00Z"/>
          <w:rFonts w:ascii="Cambria" w:hAnsi="Cambria"/>
          <w:i/>
          <w:color w:val="00B050"/>
          <w:lang w:val="nl-NL"/>
        </w:rPr>
      </w:pPr>
    </w:p>
    <w:p w14:paraId="7FEFD1B4" w14:textId="77777777" w:rsidR="007F5158" w:rsidRDefault="007F5158" w:rsidP="000C51C9">
      <w:pPr>
        <w:rPr>
          <w:ins w:id="404" w:author="mike ottens" w:date="2017-07-03T09:34:00Z"/>
          <w:rFonts w:ascii="Cambria" w:hAnsi="Cambria"/>
          <w:i/>
          <w:color w:val="00B050"/>
          <w:lang w:val="nl-NL"/>
        </w:rPr>
      </w:pPr>
    </w:p>
    <w:p w14:paraId="2EFA47DC" w14:textId="60E64569" w:rsidR="000C51C9" w:rsidRPr="00CF4DCA" w:rsidDel="007F5158" w:rsidRDefault="007F5158" w:rsidP="000C51C9">
      <w:pPr>
        <w:rPr>
          <w:del w:id="405" w:author="mike ottens" w:date="2017-07-03T09:31:00Z"/>
          <w:rFonts w:ascii="Cambria" w:hAnsi="Cambria"/>
          <w:i/>
          <w:color w:val="00B050"/>
          <w:lang w:val="nl-NL"/>
        </w:rPr>
      </w:pPr>
      <w:ins w:id="406" w:author="mike ottens" w:date="2017-07-03T09:34:00Z">
        <w:r>
          <w:rPr>
            <w:rFonts w:ascii="Cambria" w:hAnsi="Cambria"/>
            <w:i/>
            <w:noProof/>
            <w:color w:val="00B050"/>
            <w:lang w:val="nl-NL"/>
          </w:rPr>
          <w:drawing>
            <wp:inline distT="0" distB="0" distL="0" distR="0" wp14:anchorId="792AD522" wp14:editId="67424C6C">
              <wp:extent cx="5202676" cy="3133725"/>
              <wp:effectExtent l="0" t="0" r="0" b="0"/>
              <wp:docPr id="11" name="Afbeelding 11" descr="C:\Users\mikeo\AppData\Local\Microsoft\Windows\INetCache\Content.Word\register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o\AppData\Local\Microsoft\Windows\INetCache\Content.Word\register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705" cy="3137959"/>
                      </a:xfrm>
                      <a:prstGeom prst="rect">
                        <a:avLst/>
                      </a:prstGeom>
                      <a:noFill/>
                      <a:ln>
                        <a:noFill/>
                      </a:ln>
                    </pic:spPr>
                  </pic:pic>
                </a:graphicData>
              </a:graphic>
            </wp:inline>
          </w:drawing>
        </w:r>
      </w:ins>
      <w:ins w:id="407" w:author="mike ottens" w:date="2017-07-03T09:35:00Z">
        <w:r>
          <w:rPr>
            <w:rFonts w:ascii="Cambria" w:hAnsi="Cambria"/>
            <w:i/>
            <w:noProof/>
            <w:color w:val="00B050"/>
            <w:lang w:val="nl-NL"/>
          </w:rPr>
          <w:lastRenderedPageBreak/>
          <w:drawing>
            <wp:inline distT="0" distB="0" distL="0" distR="0" wp14:anchorId="5E3F9F58" wp14:editId="6507376D">
              <wp:extent cx="5724525" cy="3448050"/>
              <wp:effectExtent l="0" t="0" r="9525" b="0"/>
              <wp:docPr id="12" name="Afbeelding 12" descr="C:\Users\mikeo\AppData\Local\Microsoft\Windows\INetCache\Content.Word\forum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o\AppData\Local\Microsoft\Windows\INetCache\Content.Word\forum pag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ins>
      <w:del w:id="408" w:author="mike ottens" w:date="2017-07-03T09:31:00Z">
        <w:r w:rsidR="000C51C9" w:rsidRPr="00CF4DCA" w:rsidDel="007F5158">
          <w:rPr>
            <w:rFonts w:ascii="Cambria" w:hAnsi="Cambria"/>
            <w:i/>
            <w:color w:val="00B050"/>
            <w:lang w:val="nl-NL"/>
          </w:rPr>
          <w:delText xml:space="preserve">Allereerst geef je </w:delText>
        </w:r>
        <w:r w:rsidR="00AA363B" w:rsidRPr="00CF4DCA" w:rsidDel="007F5158">
          <w:rPr>
            <w:rFonts w:ascii="Cambria" w:hAnsi="Cambria"/>
            <w:b/>
            <w:i/>
            <w:color w:val="00B050"/>
            <w:lang w:val="nl-NL"/>
          </w:rPr>
          <w:delText>kort</w:delText>
        </w:r>
        <w:r w:rsidR="00AA363B" w:rsidRPr="00CF4DCA" w:rsidDel="007F5158">
          <w:rPr>
            <w:rFonts w:ascii="Cambria" w:hAnsi="Cambria"/>
            <w:i/>
            <w:color w:val="00B050"/>
            <w:lang w:val="nl-NL"/>
          </w:rPr>
          <w:delText xml:space="preserve"> </w:delText>
        </w:r>
        <w:r w:rsidR="000C51C9" w:rsidRPr="00CF4DCA" w:rsidDel="007F5158">
          <w:rPr>
            <w:rFonts w:ascii="Cambria" w:hAnsi="Cambria"/>
            <w:i/>
            <w:color w:val="00B050"/>
            <w:lang w:val="nl-NL"/>
          </w:rPr>
          <w:delText>aan welke navigatieonderdelen je gaat gebruiken. De volgende onderdelen worden gebruikt voor de navigatie:</w:delText>
        </w:r>
      </w:del>
    </w:p>
    <w:p w14:paraId="52A3956B" w14:textId="32385058" w:rsidR="000C51C9" w:rsidRPr="00CF4DCA" w:rsidDel="007F5158" w:rsidRDefault="000C51C9" w:rsidP="00CF4DCA">
      <w:pPr>
        <w:pStyle w:val="Lijstalinea"/>
        <w:widowControl/>
        <w:numPr>
          <w:ilvl w:val="0"/>
          <w:numId w:val="34"/>
        </w:numPr>
        <w:contextualSpacing/>
        <w:rPr>
          <w:del w:id="409" w:author="mike ottens" w:date="2017-07-03T09:31:00Z"/>
          <w:rFonts w:ascii="Cambria" w:hAnsi="Cambria"/>
          <w:i/>
          <w:color w:val="00B050"/>
          <w:lang w:val="nl-NL"/>
        </w:rPr>
      </w:pPr>
      <w:del w:id="410" w:author="mike ottens" w:date="2017-07-03T09:31:00Z">
        <w:r w:rsidRPr="00CF4DCA" w:rsidDel="007F5158">
          <w:rPr>
            <w:rFonts w:ascii="Cambria" w:eastAsiaTheme="minorEastAsia" w:hAnsi="Cambria"/>
            <w:i/>
            <w:color w:val="00B050"/>
            <w:lang w:val="nl-NL" w:eastAsia="nl-NL"/>
          </w:rPr>
          <w:delText>Menu</w:delText>
        </w:r>
      </w:del>
    </w:p>
    <w:p w14:paraId="68A8032F" w14:textId="7E8F1649" w:rsidR="000C51C9" w:rsidRPr="00CF4DCA" w:rsidDel="007F5158" w:rsidRDefault="000C51C9" w:rsidP="00CF4DCA">
      <w:pPr>
        <w:pStyle w:val="Lijstalinea"/>
        <w:widowControl/>
        <w:numPr>
          <w:ilvl w:val="1"/>
          <w:numId w:val="34"/>
        </w:numPr>
        <w:contextualSpacing/>
        <w:rPr>
          <w:del w:id="411" w:author="mike ottens" w:date="2017-07-03T09:31:00Z"/>
          <w:rFonts w:ascii="Cambria" w:hAnsi="Cambria"/>
          <w:i/>
          <w:color w:val="00B050"/>
          <w:lang w:val="nl-NL"/>
        </w:rPr>
      </w:pPr>
      <w:del w:id="412" w:author="mike ottens" w:date="2017-07-03T09:31:00Z">
        <w:r w:rsidRPr="00CF4DCA" w:rsidDel="007F5158">
          <w:rPr>
            <w:rFonts w:ascii="Cambria" w:hAnsi="Cambria"/>
            <w:i/>
            <w:color w:val="00B050"/>
            <w:lang w:val="nl-NL"/>
          </w:rPr>
          <w:delText>Hoofdmenu</w:delText>
        </w:r>
      </w:del>
    </w:p>
    <w:p w14:paraId="108F0FB3" w14:textId="6D58B235" w:rsidR="000C51C9" w:rsidRPr="00CF4DCA" w:rsidDel="007F5158" w:rsidRDefault="000C51C9" w:rsidP="00CF4DCA">
      <w:pPr>
        <w:pStyle w:val="Lijstalinea"/>
        <w:widowControl/>
        <w:numPr>
          <w:ilvl w:val="1"/>
          <w:numId w:val="34"/>
        </w:numPr>
        <w:contextualSpacing/>
        <w:rPr>
          <w:del w:id="413" w:author="mike ottens" w:date="2017-07-03T09:31:00Z"/>
          <w:rFonts w:ascii="Cambria" w:eastAsiaTheme="minorEastAsia" w:hAnsi="Cambria"/>
          <w:i/>
          <w:color w:val="00B050"/>
          <w:lang w:val="nl-NL" w:eastAsia="nl-NL"/>
        </w:rPr>
      </w:pPr>
      <w:del w:id="414" w:author="mike ottens" w:date="2017-07-03T09:31:00Z">
        <w:r w:rsidRPr="00CF4DCA" w:rsidDel="007F5158">
          <w:rPr>
            <w:rFonts w:ascii="Cambria" w:hAnsi="Cambria"/>
            <w:i/>
            <w:color w:val="00B050"/>
            <w:lang w:val="nl-NL"/>
          </w:rPr>
          <w:delText>Submenu</w:delText>
        </w:r>
      </w:del>
    </w:p>
    <w:p w14:paraId="5B59EF89" w14:textId="311D8E38" w:rsidR="000C51C9" w:rsidRPr="00CF4DCA" w:rsidDel="007F5158" w:rsidRDefault="000C51C9" w:rsidP="00CF4DCA">
      <w:pPr>
        <w:pStyle w:val="Lijstalinea"/>
        <w:widowControl/>
        <w:numPr>
          <w:ilvl w:val="0"/>
          <w:numId w:val="34"/>
        </w:numPr>
        <w:contextualSpacing/>
        <w:rPr>
          <w:del w:id="415" w:author="mike ottens" w:date="2017-07-03T09:31:00Z"/>
          <w:rFonts w:ascii="Cambria" w:eastAsiaTheme="minorEastAsia" w:hAnsi="Cambria"/>
          <w:i/>
          <w:color w:val="00B050"/>
          <w:lang w:val="nl-NL" w:eastAsia="nl-NL"/>
        </w:rPr>
      </w:pPr>
      <w:del w:id="416" w:author="mike ottens" w:date="2017-07-03T09:31:00Z">
        <w:r w:rsidRPr="00CF4DCA" w:rsidDel="007F5158">
          <w:rPr>
            <w:rFonts w:ascii="Cambria" w:eastAsiaTheme="minorEastAsia" w:hAnsi="Cambria"/>
            <w:i/>
            <w:color w:val="00B050"/>
            <w:lang w:val="nl-NL" w:eastAsia="nl-NL"/>
          </w:rPr>
          <w:delText>Belangrijke items op home-pagina</w:delText>
        </w:r>
      </w:del>
    </w:p>
    <w:p w14:paraId="24474CBD" w14:textId="6E1254D8" w:rsidR="000C51C9" w:rsidRPr="00CF4DCA" w:rsidDel="007F5158" w:rsidRDefault="000C51C9" w:rsidP="00CF4DCA">
      <w:pPr>
        <w:pStyle w:val="Lijstalinea"/>
        <w:widowControl/>
        <w:numPr>
          <w:ilvl w:val="0"/>
          <w:numId w:val="34"/>
        </w:numPr>
        <w:contextualSpacing/>
        <w:rPr>
          <w:del w:id="417" w:author="mike ottens" w:date="2017-07-03T09:31:00Z"/>
          <w:rFonts w:ascii="Cambria" w:eastAsiaTheme="minorEastAsia" w:hAnsi="Cambria"/>
          <w:i/>
          <w:color w:val="00B050"/>
          <w:lang w:val="nl-NL" w:eastAsia="nl-NL"/>
        </w:rPr>
      </w:pPr>
      <w:del w:id="418" w:author="mike ottens" w:date="2017-07-03T09:31:00Z">
        <w:r w:rsidRPr="00CF4DCA" w:rsidDel="007F5158">
          <w:rPr>
            <w:rFonts w:ascii="Cambria" w:hAnsi="Cambria"/>
            <w:i/>
            <w:color w:val="00B050"/>
            <w:lang w:val="nl-NL"/>
          </w:rPr>
          <w:delText>Zoekfunctie</w:delText>
        </w:r>
      </w:del>
    </w:p>
    <w:p w14:paraId="5E57ACB3" w14:textId="2085B7E4" w:rsidR="000C51C9" w:rsidRPr="00CF4DCA" w:rsidDel="007F5158" w:rsidRDefault="000C51C9" w:rsidP="00CF4DCA">
      <w:pPr>
        <w:pStyle w:val="Lijstalinea"/>
        <w:widowControl/>
        <w:numPr>
          <w:ilvl w:val="0"/>
          <w:numId w:val="34"/>
        </w:numPr>
        <w:contextualSpacing/>
        <w:rPr>
          <w:del w:id="419" w:author="mike ottens" w:date="2017-07-03T09:31:00Z"/>
          <w:rFonts w:ascii="Cambria" w:eastAsiaTheme="minorEastAsia" w:hAnsi="Cambria"/>
          <w:i/>
          <w:color w:val="00B050"/>
          <w:lang w:val="nl-NL" w:eastAsia="nl-NL"/>
        </w:rPr>
      </w:pPr>
      <w:del w:id="420" w:author="mike ottens" w:date="2017-07-03T09:31:00Z">
        <w:r w:rsidRPr="00CF4DCA" w:rsidDel="007F5158">
          <w:rPr>
            <w:rFonts w:ascii="Cambria" w:hAnsi="Cambria"/>
            <w:i/>
            <w:color w:val="00B050"/>
            <w:lang w:val="nl-NL"/>
          </w:rPr>
          <w:delText>B</w:delText>
        </w:r>
        <w:r w:rsidRPr="00CF4DCA" w:rsidDel="007F5158">
          <w:rPr>
            <w:rFonts w:ascii="Cambria" w:eastAsiaTheme="minorEastAsia" w:hAnsi="Cambria"/>
            <w:i/>
            <w:color w:val="00B050"/>
            <w:lang w:val="nl-NL" w:eastAsia="nl-NL"/>
          </w:rPr>
          <w:delText>readcrumbs</w:delText>
        </w:r>
      </w:del>
    </w:p>
    <w:p w14:paraId="64893826" w14:textId="7108128E" w:rsidR="000C51C9" w:rsidRPr="00CF4DCA" w:rsidDel="007F5158" w:rsidRDefault="000C51C9" w:rsidP="00CF4DCA">
      <w:pPr>
        <w:pStyle w:val="Lijstalinea"/>
        <w:widowControl/>
        <w:numPr>
          <w:ilvl w:val="0"/>
          <w:numId w:val="34"/>
        </w:numPr>
        <w:contextualSpacing/>
        <w:rPr>
          <w:del w:id="421" w:author="mike ottens" w:date="2017-07-03T09:31:00Z"/>
          <w:rFonts w:ascii="Cambria" w:eastAsiaTheme="minorEastAsia" w:hAnsi="Cambria"/>
          <w:i/>
          <w:color w:val="00B050"/>
          <w:lang w:val="nl-NL" w:eastAsia="nl-NL"/>
        </w:rPr>
      </w:pPr>
      <w:del w:id="422" w:author="mike ottens" w:date="2017-07-03T09:31:00Z">
        <w:r w:rsidRPr="00CF4DCA" w:rsidDel="007F5158">
          <w:rPr>
            <w:rFonts w:ascii="Cambria" w:hAnsi="Cambria"/>
            <w:i/>
            <w:color w:val="00B050"/>
            <w:lang w:val="nl-NL"/>
          </w:rPr>
          <w:delText>S</w:delText>
        </w:r>
        <w:r w:rsidRPr="00CF4DCA" w:rsidDel="007F5158">
          <w:rPr>
            <w:rFonts w:ascii="Cambria" w:eastAsiaTheme="minorEastAsia" w:hAnsi="Cambria"/>
            <w:i/>
            <w:color w:val="00B050"/>
            <w:lang w:val="nl-NL" w:eastAsia="nl-NL"/>
          </w:rPr>
          <w:delText>itemap</w:delText>
        </w:r>
      </w:del>
    </w:p>
    <w:p w14:paraId="7F3C03EF" w14:textId="5DBCB64A" w:rsidR="000C51C9" w:rsidRPr="00CF4DCA" w:rsidDel="007F5158" w:rsidRDefault="000C51C9" w:rsidP="000C51C9">
      <w:pPr>
        <w:rPr>
          <w:del w:id="423" w:author="mike ottens" w:date="2017-07-03T09:31:00Z"/>
          <w:rFonts w:ascii="Cambria" w:hAnsi="Cambria"/>
          <w:i/>
          <w:color w:val="00B050"/>
          <w:lang w:val="nl-NL"/>
        </w:rPr>
      </w:pPr>
    </w:p>
    <w:p w14:paraId="3C6FEAE0" w14:textId="2D8F1A31" w:rsidR="000C51C9" w:rsidRPr="00CF4DCA" w:rsidDel="007F5158" w:rsidRDefault="000C51C9" w:rsidP="000C51C9">
      <w:pPr>
        <w:rPr>
          <w:del w:id="424" w:author="mike ottens" w:date="2017-07-03T09:31:00Z"/>
          <w:rFonts w:ascii="Cambria" w:hAnsi="Cambria"/>
          <w:i/>
          <w:color w:val="00B050"/>
          <w:lang w:val="nl-NL"/>
        </w:rPr>
      </w:pPr>
      <w:del w:id="425" w:author="mike ottens" w:date="2017-07-03T09:31:00Z">
        <w:r w:rsidRPr="00CF4DCA" w:rsidDel="007F5158">
          <w:rPr>
            <w:rFonts w:ascii="Cambria" w:hAnsi="Cambria"/>
            <w:i/>
            <w:color w:val="00B050"/>
            <w:lang w:val="nl-NL"/>
          </w:rPr>
          <w:delText xml:space="preserve">Het </w:delText>
        </w:r>
        <w:r w:rsidRPr="00CF4DCA" w:rsidDel="007F5158">
          <w:rPr>
            <w:rFonts w:ascii="Cambria" w:hAnsi="Cambria"/>
            <w:b/>
            <w:i/>
            <w:color w:val="00B050"/>
            <w:lang w:val="nl-NL"/>
          </w:rPr>
          <w:delText>menu</w:delText>
        </w:r>
        <w:r w:rsidRPr="00CF4DCA" w:rsidDel="007F5158">
          <w:rPr>
            <w:rFonts w:ascii="Cambria" w:hAnsi="Cambria"/>
            <w:i/>
            <w:color w:val="00B050"/>
            <w:lang w:val="nl-NL"/>
          </w:rPr>
          <w:delText xml:space="preserve"> is het belangrijkst, dat zorgt namelijk voor de informatiestructuur.</w:delText>
        </w:r>
      </w:del>
    </w:p>
    <w:p w14:paraId="2C926160" w14:textId="72B1D232" w:rsidR="000C51C9" w:rsidRPr="00CF4DCA" w:rsidDel="007F5158" w:rsidRDefault="000C51C9" w:rsidP="000C51C9">
      <w:pPr>
        <w:rPr>
          <w:del w:id="426" w:author="mike ottens" w:date="2017-07-03T09:31:00Z"/>
          <w:rFonts w:ascii="Cambria" w:hAnsi="Cambria"/>
          <w:i/>
          <w:color w:val="00B050"/>
          <w:lang w:val="nl-NL"/>
        </w:rPr>
      </w:pPr>
      <w:del w:id="427" w:author="mike ottens" w:date="2017-07-03T09:31:00Z">
        <w:r w:rsidRPr="00CF4DCA" w:rsidDel="007F5158">
          <w:rPr>
            <w:rFonts w:ascii="Cambria" w:hAnsi="Cambria"/>
            <w:i/>
            <w:color w:val="00B050"/>
            <w:lang w:val="nl-NL"/>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4D8B7B6F" w:rsidR="000C51C9" w:rsidRPr="00CF4DCA" w:rsidDel="007F5158" w:rsidRDefault="000C51C9" w:rsidP="000C51C9">
      <w:pPr>
        <w:rPr>
          <w:del w:id="428" w:author="mike ottens" w:date="2017-07-03T09:31:00Z"/>
          <w:rFonts w:ascii="Cambria" w:hAnsi="Cambria"/>
          <w:i/>
          <w:color w:val="00B050"/>
          <w:lang w:val="nl-NL"/>
        </w:rPr>
      </w:pPr>
      <w:del w:id="429" w:author="mike ottens" w:date="2017-07-03T09:31:00Z">
        <w:r w:rsidRPr="00CF4DCA" w:rsidDel="007F5158">
          <w:rPr>
            <w:rFonts w:ascii="Cambria" w:hAnsi="Cambria"/>
            <w:i/>
            <w:color w:val="00B050"/>
            <w:lang w:val="nl-NL"/>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77473322" w:rsidR="000C51C9" w:rsidRPr="00CF4DCA" w:rsidDel="007F5158" w:rsidRDefault="000C51C9" w:rsidP="000C51C9">
      <w:pPr>
        <w:rPr>
          <w:del w:id="430" w:author="mike ottens" w:date="2017-07-03T09:31:00Z"/>
          <w:rFonts w:ascii="Cambria" w:hAnsi="Cambria"/>
          <w:i/>
          <w:color w:val="00B050"/>
          <w:lang w:val="nl-NL"/>
        </w:rPr>
      </w:pPr>
      <w:del w:id="431" w:author="mike ottens" w:date="2017-07-03T09:31:00Z">
        <w:r w:rsidRPr="00CF4DCA" w:rsidDel="007F5158">
          <w:rPr>
            <w:rFonts w:ascii="Cambria" w:hAnsi="Cambria"/>
            <w:i/>
            <w:color w:val="00B050"/>
            <w:lang w:val="nl-NL"/>
          </w:rPr>
          <w:delText>Geef in de beschrijving van het menu weer wat voor menu's gebruikt gaan worden: Horizontaal of verticaal met of zonder horizontale of verticale uitklapmenu's.</w:delText>
        </w:r>
      </w:del>
    </w:p>
    <w:p w14:paraId="2997D5A4" w14:textId="01819392" w:rsidR="000C51C9" w:rsidRPr="00CF4DCA" w:rsidDel="007F5158" w:rsidRDefault="000C51C9" w:rsidP="000C51C9">
      <w:pPr>
        <w:rPr>
          <w:del w:id="432" w:author="mike ottens" w:date="2017-07-03T09:31:00Z"/>
          <w:rFonts w:ascii="Cambria" w:hAnsi="Cambria"/>
          <w:i/>
          <w:color w:val="00B050"/>
          <w:lang w:val="nl-NL"/>
        </w:rPr>
      </w:pPr>
    </w:p>
    <w:p w14:paraId="40EBAD73" w14:textId="6B973500" w:rsidR="000C51C9" w:rsidRPr="00CF4DCA" w:rsidDel="007F5158" w:rsidRDefault="000C51C9" w:rsidP="000C51C9">
      <w:pPr>
        <w:rPr>
          <w:del w:id="433" w:author="mike ottens" w:date="2017-07-03T09:31:00Z"/>
          <w:rFonts w:ascii="Cambria" w:hAnsi="Cambria"/>
          <w:i/>
          <w:color w:val="00B050"/>
          <w:lang w:val="nl-NL"/>
        </w:rPr>
      </w:pPr>
      <w:del w:id="434" w:author="mike ottens" w:date="2017-07-03T09:31:00Z">
        <w:r w:rsidRPr="00CF4DCA" w:rsidDel="007F5158">
          <w:rPr>
            <w:rFonts w:ascii="Cambria" w:hAnsi="Cambria"/>
            <w:b/>
            <w:i/>
            <w:color w:val="00B050"/>
            <w:lang w:val="nl-NL"/>
          </w:rPr>
          <w:delText>Belangrijke items</w:delText>
        </w:r>
        <w:r w:rsidRPr="00CF4DCA" w:rsidDel="007F5158">
          <w:rPr>
            <w:rFonts w:ascii="Cambria" w:hAnsi="Cambria"/>
            <w:i/>
            <w:color w:val="00B050"/>
            <w:lang w:val="nl-NL"/>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22D94314" w:rsidR="000C51C9" w:rsidRPr="00CF4DCA" w:rsidDel="007F5158" w:rsidRDefault="000C51C9" w:rsidP="000C51C9">
      <w:pPr>
        <w:rPr>
          <w:del w:id="435" w:author="mike ottens" w:date="2017-07-03T09:31:00Z"/>
          <w:rFonts w:ascii="Cambria" w:hAnsi="Cambria"/>
          <w:i/>
          <w:color w:val="00B050"/>
          <w:lang w:val="nl-NL"/>
        </w:rPr>
      </w:pPr>
    </w:p>
    <w:p w14:paraId="762D9DFE" w14:textId="43B40ACE" w:rsidR="000C51C9" w:rsidRPr="00CF4DCA" w:rsidDel="007F5158" w:rsidRDefault="000C51C9" w:rsidP="000C51C9">
      <w:pPr>
        <w:rPr>
          <w:del w:id="436" w:author="mike ottens" w:date="2017-07-03T09:31:00Z"/>
          <w:rFonts w:ascii="Cambria" w:hAnsi="Cambria"/>
          <w:i/>
          <w:color w:val="00B050"/>
          <w:lang w:val="nl-NL"/>
        </w:rPr>
      </w:pPr>
      <w:del w:id="437" w:author="mike ottens" w:date="2017-07-03T09:31:00Z">
        <w:r w:rsidRPr="00CF4DCA" w:rsidDel="007F5158">
          <w:rPr>
            <w:rFonts w:ascii="Cambria" w:hAnsi="Cambria"/>
            <w:i/>
            <w:color w:val="00B050"/>
            <w:lang w:val="nl-NL"/>
          </w:rPr>
          <w:delText xml:space="preserve">Een </w:delText>
        </w:r>
        <w:r w:rsidRPr="00CF4DCA" w:rsidDel="007F5158">
          <w:rPr>
            <w:rFonts w:ascii="Cambria" w:hAnsi="Cambria"/>
            <w:b/>
            <w:i/>
            <w:color w:val="00B050"/>
            <w:lang w:val="nl-NL"/>
          </w:rPr>
          <w:delText>zoekfunctie</w:delText>
        </w:r>
        <w:r w:rsidRPr="00CF4DCA" w:rsidDel="007F5158">
          <w:rPr>
            <w:rFonts w:ascii="Cambria" w:hAnsi="Cambria"/>
            <w:i/>
            <w:color w:val="00B050"/>
            <w:lang w:val="nl-NL"/>
          </w:rPr>
          <w:delText xml:space="preserve"> kan een belangrijk navigatiemiddel zijn. Deze functie staat meestal rechtsboven op de pagina, met name op de hoofdpagina. Zet deze functie niet onder een knop.</w:delText>
        </w:r>
      </w:del>
    </w:p>
    <w:p w14:paraId="4F130279" w14:textId="6D0F6A2F" w:rsidR="000C51C9" w:rsidRPr="00CF4DCA" w:rsidDel="007F5158" w:rsidRDefault="000C51C9" w:rsidP="000C51C9">
      <w:pPr>
        <w:rPr>
          <w:del w:id="438" w:author="mike ottens" w:date="2017-07-03T09:31:00Z"/>
          <w:rFonts w:ascii="Cambria" w:hAnsi="Cambria"/>
          <w:i/>
          <w:color w:val="00B050"/>
          <w:lang w:val="nl-NL"/>
        </w:rPr>
      </w:pPr>
    </w:p>
    <w:p w14:paraId="2752B6B2" w14:textId="05CD8036" w:rsidR="000C51C9" w:rsidRPr="00CF4DCA" w:rsidDel="007F5158" w:rsidRDefault="000C51C9" w:rsidP="000C51C9">
      <w:pPr>
        <w:rPr>
          <w:del w:id="439" w:author="mike ottens" w:date="2017-07-03T09:31:00Z"/>
          <w:rFonts w:ascii="Cambria" w:hAnsi="Cambria"/>
          <w:i/>
          <w:color w:val="00B050"/>
          <w:lang w:val="nl-NL"/>
        </w:rPr>
      </w:pPr>
      <w:del w:id="440" w:author="mike ottens" w:date="2017-07-03T09:31:00Z">
        <w:r w:rsidRPr="00CF4DCA" w:rsidDel="007F5158">
          <w:rPr>
            <w:rFonts w:ascii="Cambria" w:hAnsi="Cambria"/>
            <w:b/>
            <w:i/>
            <w:color w:val="00B050"/>
            <w:lang w:val="nl-NL"/>
          </w:rPr>
          <w:delText>Breadcrumbs</w:delText>
        </w:r>
        <w:r w:rsidRPr="00CF4DCA" w:rsidDel="007F5158">
          <w:rPr>
            <w:rFonts w:ascii="Cambria" w:hAnsi="Cambria"/>
            <w:i/>
            <w:color w:val="00B050"/>
            <w:lang w:val="nl-NL"/>
          </w:rPr>
          <w:delText xml:space="preserve"> (broodkruimels) zijn er in eerste instantie om de gebruiker te laten weten waar hij zich op de website bevindt. Door van de hogere niveaus hyperlinks te maken kan het tevens dienen als navigatiemiddel.</w:delText>
        </w:r>
      </w:del>
    </w:p>
    <w:p w14:paraId="2B37A33B" w14:textId="37BC5D14" w:rsidR="000C51C9" w:rsidRPr="00CF4DCA" w:rsidDel="007F5158" w:rsidRDefault="000C51C9" w:rsidP="000C51C9">
      <w:pPr>
        <w:rPr>
          <w:del w:id="441" w:author="mike ottens" w:date="2017-07-03T09:31:00Z"/>
          <w:rFonts w:ascii="Cambria" w:hAnsi="Cambria"/>
          <w:i/>
          <w:color w:val="00B050"/>
          <w:lang w:val="nl-NL"/>
        </w:rPr>
      </w:pPr>
    </w:p>
    <w:p w14:paraId="107DDCBD" w14:textId="490E2DDA" w:rsidR="000C51C9" w:rsidRPr="00CF4DCA" w:rsidDel="007F5158" w:rsidRDefault="000C51C9" w:rsidP="000C51C9">
      <w:pPr>
        <w:rPr>
          <w:del w:id="442" w:author="mike ottens" w:date="2017-07-03T09:31:00Z"/>
          <w:rFonts w:ascii="Cambria" w:hAnsi="Cambria"/>
          <w:i/>
          <w:color w:val="00B050"/>
          <w:lang w:val="nl-NL"/>
        </w:rPr>
      </w:pPr>
      <w:del w:id="443" w:author="mike ottens" w:date="2017-07-03T09:31:00Z">
        <w:r w:rsidRPr="00CF4DCA" w:rsidDel="007F5158">
          <w:rPr>
            <w:rFonts w:ascii="Cambria" w:hAnsi="Cambria"/>
            <w:b/>
            <w:i/>
            <w:color w:val="00B050"/>
            <w:lang w:val="nl-NL"/>
          </w:rPr>
          <w:delText>De sitemap</w:delText>
        </w:r>
        <w:r w:rsidRPr="00CF4DCA" w:rsidDel="007F5158">
          <w:rPr>
            <w:rFonts w:ascii="Cambria" w:hAnsi="Cambria"/>
            <w:i/>
            <w:color w:val="00B050"/>
            <w:lang w:val="nl-NL"/>
          </w:rPr>
          <w:delText xml:space="preserve"> is eigenlijk de index van een website. Op één pagina staan de trefwoorden van de website in de vorm van hyperlinks, zodat de gebruiker met één klik naar het onderwerp van zijn keuze kan gaan.</w:delText>
        </w:r>
      </w:del>
    </w:p>
    <w:p w14:paraId="4789EB04" w14:textId="4001D3C5" w:rsidR="000C51C9" w:rsidRPr="00CF4DCA" w:rsidDel="007F5158" w:rsidRDefault="000C51C9" w:rsidP="000C51C9">
      <w:pPr>
        <w:rPr>
          <w:del w:id="444" w:author="mike ottens" w:date="2017-07-03T09:31:00Z"/>
          <w:rFonts w:ascii="Cambria" w:hAnsi="Cambria"/>
          <w:i/>
          <w:lang w:val="nl-NL"/>
        </w:rPr>
      </w:pPr>
    </w:p>
    <w:p w14:paraId="308F2638" w14:textId="77B8A0AD" w:rsidR="000C51C9" w:rsidRPr="00CF4DCA" w:rsidDel="007F5158" w:rsidRDefault="002E4887" w:rsidP="000C51C9">
      <w:pPr>
        <w:rPr>
          <w:del w:id="445" w:author="mike ottens" w:date="2017-07-03T09:31:00Z"/>
          <w:rFonts w:ascii="Cambria" w:hAnsi="Cambria"/>
          <w:i/>
          <w:color w:val="00B050"/>
          <w:shd w:val="clear" w:color="auto" w:fill="FFFFFF"/>
          <w:lang w:val="nl-NL"/>
        </w:rPr>
      </w:pPr>
      <w:del w:id="446" w:author="mike ottens" w:date="2017-07-03T09:31:00Z">
        <w:r w:rsidRPr="00CF4DCA" w:rsidDel="007F5158">
          <w:rPr>
            <w:rFonts w:ascii="Cambria" w:hAnsi="Cambria"/>
            <w:i/>
            <w:color w:val="00B050"/>
            <w:lang w:val="nl-NL"/>
          </w:rPr>
          <w:delText xml:space="preserve">Na de navigatieonderdelen volgen de wireframes. </w:delText>
        </w:r>
        <w:r w:rsidR="000C51C9" w:rsidRPr="00CF4DCA" w:rsidDel="007F5158">
          <w:rPr>
            <w:rFonts w:ascii="Cambria" w:eastAsiaTheme="minorEastAsia" w:hAnsi="Cambria"/>
            <w:i/>
            <w:color w:val="00B050"/>
            <w:lang w:val="nl-NL" w:eastAsia="nl-NL"/>
          </w:rPr>
          <w:delText>Voor het uitwerken van de functionaliteiten per pagina van een webapplicatie worden vaak wireframes gebruikt.</w:delText>
        </w:r>
        <w:r w:rsidR="000C51C9" w:rsidRPr="00CF4DCA" w:rsidDel="007F5158">
          <w:rPr>
            <w:rFonts w:ascii="Cambria" w:hAnsi="Cambria"/>
            <w:i/>
            <w:color w:val="00B050"/>
            <w:shd w:val="clear" w:color="auto" w:fill="FFFFFF"/>
            <w:lang w:val="nl-NL"/>
          </w:rPr>
          <w:delText xml:space="preserve"> Ze zijn een grafische functionele weergave van een website of </w:delText>
        </w:r>
        <w:r w:rsidR="00AA363B" w:rsidRPr="00CF4DCA" w:rsidDel="007F5158">
          <w:rPr>
            <w:rFonts w:ascii="Cambria" w:hAnsi="Cambria"/>
            <w:i/>
            <w:color w:val="00B050"/>
            <w:shd w:val="clear" w:color="auto" w:fill="FFFFFF"/>
            <w:lang w:val="nl-NL"/>
          </w:rPr>
          <w:delText>web</w:delText>
        </w:r>
        <w:r w:rsidR="000C51C9" w:rsidRPr="00CF4DCA" w:rsidDel="007F5158">
          <w:rPr>
            <w:rFonts w:ascii="Cambria" w:hAnsi="Cambria"/>
            <w:i/>
            <w:color w:val="00B050"/>
            <w:shd w:val="clear" w:color="auto" w:fill="FFFFFF"/>
            <w:lang w:val="nl-NL"/>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2D0D056E" w:rsidR="000C51C9" w:rsidRPr="00CF4DCA" w:rsidDel="007F5158" w:rsidRDefault="000C51C9" w:rsidP="000C51C9">
      <w:pPr>
        <w:rPr>
          <w:del w:id="447" w:author="mike ottens" w:date="2017-07-03T09:31:00Z"/>
          <w:rFonts w:ascii="Cambria" w:hAnsi="Cambria"/>
          <w:i/>
          <w:color w:val="00B050"/>
          <w:shd w:val="clear" w:color="auto" w:fill="FFFFFF"/>
          <w:lang w:val="nl-NL"/>
        </w:rPr>
      </w:pPr>
      <w:del w:id="448" w:author="mike ottens" w:date="2017-07-03T09:31:00Z">
        <w:r w:rsidRPr="00CF4DCA" w:rsidDel="007F5158">
          <w:rPr>
            <w:rFonts w:ascii="Cambria" w:hAnsi="Cambria"/>
            <w:i/>
            <w:color w:val="00B050"/>
            <w:shd w:val="clear" w:color="auto" w:fill="FFFFFF"/>
            <w:lang w:val="nl-NL"/>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67962081" w:rsidR="000C51C9" w:rsidRPr="00CF4DCA" w:rsidDel="007F5158" w:rsidRDefault="000C51C9" w:rsidP="000C51C9">
      <w:pPr>
        <w:rPr>
          <w:del w:id="449" w:author="mike ottens" w:date="2017-07-03T09:31:00Z"/>
          <w:rFonts w:ascii="Cambria" w:hAnsi="Cambria"/>
          <w:i/>
          <w:color w:val="00B050"/>
          <w:shd w:val="clear" w:color="auto" w:fill="FFFFFF"/>
          <w:lang w:val="nl-NL"/>
        </w:rPr>
      </w:pPr>
    </w:p>
    <w:p w14:paraId="1BA8ABBC" w14:textId="32A478A6" w:rsidR="000C51C9" w:rsidRPr="00CF4DCA" w:rsidDel="007F5158" w:rsidRDefault="000C51C9" w:rsidP="000C51C9">
      <w:pPr>
        <w:rPr>
          <w:del w:id="450" w:author="mike ottens" w:date="2017-07-03T09:31:00Z"/>
          <w:rFonts w:ascii="Cambria" w:eastAsiaTheme="minorEastAsia" w:hAnsi="Cambria"/>
          <w:i/>
          <w:color w:val="00B050"/>
          <w:lang w:val="nl-NL" w:eastAsia="nl-NL"/>
        </w:rPr>
      </w:pPr>
      <w:del w:id="451" w:author="mike ottens" w:date="2017-07-03T09:31:00Z">
        <w:r w:rsidRPr="00CF4DCA" w:rsidDel="007F5158">
          <w:rPr>
            <w:rFonts w:ascii="Cambria" w:eastAsiaTheme="minorEastAsia" w:hAnsi="Cambria"/>
            <w:i/>
            <w:color w:val="00B050"/>
            <w:lang w:val="nl-NL" w:eastAsia="nl-NL"/>
          </w:rPr>
          <w:delText>Neem voor alle verschillende pagina-indelingen</w:delText>
        </w:r>
        <w:r w:rsidR="002E4887" w:rsidRPr="00CF4DCA" w:rsidDel="007F5158">
          <w:rPr>
            <w:rFonts w:ascii="Cambria" w:eastAsiaTheme="minorEastAsia" w:hAnsi="Cambria"/>
            <w:i/>
            <w:color w:val="00B050"/>
            <w:lang w:val="nl-NL" w:eastAsia="nl-NL"/>
          </w:rPr>
          <w:delText xml:space="preserve"> die je hebt</w:delText>
        </w:r>
        <w:r w:rsidRPr="00CF4DCA" w:rsidDel="007F5158">
          <w:rPr>
            <w:rFonts w:ascii="Cambria" w:eastAsiaTheme="minorEastAsia" w:hAnsi="Cambria"/>
            <w:i/>
            <w:color w:val="00B050"/>
            <w:lang w:val="nl-NL" w:eastAsia="nl-NL"/>
          </w:rPr>
          <w:delText xml:space="preserve"> een wireframe op.</w:delText>
        </w:r>
      </w:del>
    </w:p>
    <w:p w14:paraId="30D10D63" w14:textId="6AB5554A" w:rsidR="000C51C9" w:rsidRPr="00CF4DCA" w:rsidDel="007F5158" w:rsidRDefault="000C51C9" w:rsidP="000C51C9">
      <w:pPr>
        <w:rPr>
          <w:del w:id="452" w:author="mike ottens" w:date="2017-07-03T09:31:00Z"/>
          <w:rFonts w:ascii="Cambria" w:eastAsiaTheme="minorEastAsia" w:hAnsi="Cambria"/>
          <w:i/>
          <w:color w:val="00B050"/>
          <w:lang w:val="nl-NL" w:eastAsia="nl-NL"/>
        </w:rPr>
      </w:pPr>
    </w:p>
    <w:p w14:paraId="5EFB4A62" w14:textId="0EE8E6D8" w:rsidR="000C51C9" w:rsidRPr="00CF4DCA" w:rsidDel="007F5158" w:rsidRDefault="000C51C9" w:rsidP="000C51C9">
      <w:pPr>
        <w:rPr>
          <w:del w:id="453" w:author="mike ottens" w:date="2017-07-03T09:31:00Z"/>
          <w:rFonts w:ascii="Cambria" w:eastAsiaTheme="minorEastAsia" w:hAnsi="Cambria"/>
          <w:i/>
          <w:color w:val="00B050"/>
          <w:lang w:val="nl-NL" w:eastAsia="nl-NL"/>
        </w:rPr>
      </w:pPr>
      <w:del w:id="454" w:author="mike ottens" w:date="2017-07-03T09:31:00Z">
        <w:r w:rsidRPr="00CF4DCA" w:rsidDel="007F5158">
          <w:rPr>
            <w:rFonts w:ascii="Cambria" w:eastAsiaTheme="minorEastAsia" w:hAnsi="Cambria"/>
            <w:i/>
            <w:color w:val="00B050"/>
            <w:lang w:val="nl-NL" w:eastAsia="nl-NL"/>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17EC9768" w:rsidR="000C51C9" w:rsidRPr="00CF4DCA" w:rsidDel="007F5158" w:rsidRDefault="000C51C9" w:rsidP="000C51C9">
      <w:pPr>
        <w:rPr>
          <w:del w:id="455" w:author="mike ottens" w:date="2017-07-03T09:31:00Z"/>
          <w:rFonts w:ascii="Cambria" w:eastAsiaTheme="minorEastAsia" w:hAnsi="Cambria"/>
          <w:i/>
          <w:color w:val="00B050"/>
          <w:lang w:val="nl-NL" w:eastAsia="nl-NL"/>
        </w:rPr>
      </w:pPr>
    </w:p>
    <w:p w14:paraId="206A3111" w14:textId="5F3BB436" w:rsidR="000C51C9" w:rsidRPr="00CF4DCA" w:rsidDel="007F5158" w:rsidRDefault="000C51C9" w:rsidP="000C51C9">
      <w:pPr>
        <w:rPr>
          <w:del w:id="456" w:author="mike ottens" w:date="2017-07-03T09:31:00Z"/>
          <w:rFonts w:ascii="Cambria" w:eastAsiaTheme="minorEastAsia" w:hAnsi="Cambria"/>
          <w:i/>
          <w:color w:val="00B050"/>
          <w:lang w:val="nl-NL" w:eastAsia="nl-NL"/>
        </w:rPr>
      </w:pPr>
      <w:del w:id="457" w:author="mike ottens" w:date="2017-07-03T09:31:00Z">
        <w:r w:rsidRPr="00CF4DCA" w:rsidDel="007F5158">
          <w:rPr>
            <w:rFonts w:ascii="Cambria" w:eastAsiaTheme="minorEastAsia" w:hAnsi="Cambria"/>
            <w:i/>
            <w:color w:val="00B050"/>
            <w:lang w:val="nl-NL" w:eastAsia="nl-NL"/>
          </w:rPr>
          <w:delText>Een voordeel is ook dat een opdrachtgever veel meer feeling met het project krijgt en daarom is het belangrijk dat je de juiste vorm kiest. Dus niet zo:</w:delText>
        </w:r>
      </w:del>
    </w:p>
    <w:p w14:paraId="24E927B4" w14:textId="107D5935" w:rsidR="000C51C9" w:rsidRPr="00CF4DCA" w:rsidDel="007F5158" w:rsidRDefault="000C51C9" w:rsidP="000C51C9">
      <w:pPr>
        <w:rPr>
          <w:del w:id="458" w:author="mike ottens" w:date="2017-07-03T09:31:00Z"/>
          <w:rFonts w:ascii="Cambria" w:eastAsiaTheme="minorEastAsia" w:hAnsi="Cambria"/>
          <w:i/>
          <w:lang w:val="nl-NL" w:eastAsia="nl-NL"/>
        </w:rPr>
      </w:pPr>
    </w:p>
    <w:p w14:paraId="1FA4E5A8" w14:textId="7EB50ACC" w:rsidR="000C51C9" w:rsidRPr="00CF4DCA" w:rsidRDefault="000C51C9" w:rsidP="000C51C9">
      <w:pPr>
        <w:rPr>
          <w:rFonts w:ascii="Cambria" w:eastAsiaTheme="minorEastAsia" w:hAnsi="Cambria"/>
          <w:i/>
          <w:lang w:val="nl-NL" w:eastAsia="nl-NL"/>
        </w:rPr>
      </w:pPr>
      <w:del w:id="459" w:author="mike ottens" w:date="2017-07-03T09:31:00Z">
        <w:r w:rsidRPr="00CF4DCA" w:rsidDel="007F5158">
          <w:rPr>
            <w:rFonts w:ascii="Cambria" w:eastAsiaTheme="minorEastAsia" w:hAnsi="Cambria"/>
            <w:i/>
            <w:noProof/>
            <w:lang w:val="nl-NL" w:eastAsia="nl-NL"/>
          </w:rPr>
          <w:drawing>
            <wp:inline distT="0" distB="0" distL="0" distR="0" wp14:anchorId="334A09D7" wp14:editId="026C252E">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77777777" w:rsidR="000C51C9" w:rsidRPr="00CF4DCA" w:rsidRDefault="000C51C9" w:rsidP="000C51C9">
      <w:pPr>
        <w:rPr>
          <w:rFonts w:ascii="Cambria" w:eastAsiaTheme="minorEastAsia" w:hAnsi="Cambria"/>
          <w:i/>
          <w:lang w:val="nl-NL" w:eastAsia="nl-NL"/>
        </w:rPr>
      </w:pPr>
    </w:p>
    <w:p w14:paraId="08DF0C10" w14:textId="72AC4C25" w:rsidR="000C51C9" w:rsidRPr="00CF4DCA" w:rsidDel="007F5158" w:rsidRDefault="000C51C9" w:rsidP="000C51C9">
      <w:pPr>
        <w:rPr>
          <w:del w:id="460" w:author="mike ottens" w:date="2017-07-03T09:32:00Z"/>
          <w:rFonts w:ascii="Cambria" w:eastAsiaTheme="minorEastAsia" w:hAnsi="Cambria"/>
          <w:i/>
          <w:color w:val="00B050"/>
          <w:lang w:val="nl-NL" w:eastAsia="nl-NL"/>
        </w:rPr>
      </w:pPr>
      <w:del w:id="461" w:author="mike ottens" w:date="2017-07-03T09:32:00Z">
        <w:r w:rsidRPr="00CF4DCA" w:rsidDel="007F5158">
          <w:rPr>
            <w:rFonts w:ascii="Cambria" w:eastAsiaTheme="minorEastAsia" w:hAnsi="Cambria"/>
            <w:i/>
            <w:color w:val="00B050"/>
            <w:lang w:val="nl-NL" w:eastAsia="nl-NL"/>
          </w:rPr>
          <w:delText>Maar liever zo:</w:delText>
        </w:r>
      </w:del>
    </w:p>
    <w:p w14:paraId="6FDE883E" w14:textId="56F224F2" w:rsidR="000C51C9" w:rsidRPr="00CF4DCA" w:rsidDel="007F5158" w:rsidRDefault="000C51C9" w:rsidP="000C51C9">
      <w:pPr>
        <w:rPr>
          <w:del w:id="462" w:author="mike ottens" w:date="2017-07-03T09:32:00Z"/>
          <w:rFonts w:ascii="Cambria" w:eastAsiaTheme="minorEastAsia" w:hAnsi="Cambria"/>
          <w:i/>
          <w:lang w:val="nl-NL" w:eastAsia="nl-NL"/>
        </w:rPr>
      </w:pPr>
      <w:del w:id="463" w:author="mike ottens" w:date="2017-07-03T09:31:00Z">
        <w:r w:rsidRPr="00CF4DCA" w:rsidDel="007F5158">
          <w:rPr>
            <w:rFonts w:ascii="Cambria" w:eastAsiaTheme="minorEastAsia" w:hAnsi="Cambria"/>
            <w:i/>
            <w:noProof/>
            <w:lang w:val="nl-NL" w:eastAsia="nl-NL"/>
          </w:rPr>
          <w:drawing>
            <wp:inline distT="0" distB="0" distL="0" distR="0" wp14:anchorId="4D2D527F" wp14:editId="0DC1FA9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22803B59" w:rsidR="000C51C9" w:rsidRPr="00CF4DCA" w:rsidDel="007F5158" w:rsidRDefault="000C51C9" w:rsidP="000C51C9">
      <w:pPr>
        <w:rPr>
          <w:del w:id="464" w:author="mike ottens" w:date="2017-07-03T09:32:00Z"/>
          <w:rFonts w:ascii="Cambria" w:eastAsiaTheme="minorEastAsia" w:hAnsi="Cambria"/>
          <w:i/>
          <w:lang w:val="nl-NL" w:eastAsia="nl-NL"/>
        </w:rPr>
      </w:pPr>
    </w:p>
    <w:p w14:paraId="57E2EC63" w14:textId="186B0C6B" w:rsidR="000C51C9" w:rsidRPr="00CF4DCA" w:rsidDel="007F5158" w:rsidRDefault="000C51C9" w:rsidP="000C51C9">
      <w:pPr>
        <w:rPr>
          <w:del w:id="465" w:author="mike ottens" w:date="2017-07-03T09:32:00Z"/>
          <w:rFonts w:ascii="Cambria" w:eastAsiaTheme="minorEastAsia" w:hAnsi="Cambria"/>
          <w:i/>
          <w:color w:val="00B050"/>
          <w:lang w:val="nl-NL" w:eastAsia="nl-NL"/>
        </w:rPr>
      </w:pPr>
      <w:del w:id="466" w:author="mike ottens" w:date="2017-07-03T09:32:00Z">
        <w:r w:rsidRPr="00CF4DCA" w:rsidDel="007F5158">
          <w:rPr>
            <w:rFonts w:ascii="Cambria" w:eastAsiaTheme="minorEastAsia" w:hAnsi="Cambria"/>
            <w:i/>
            <w:color w:val="00B050"/>
            <w:lang w:val="nl-NL" w:eastAsia="nl-NL"/>
          </w:rPr>
          <w:delText>Wireframes spreken doorgaans voor zichzelf. Zet er dus alleen opmerkingen bij als er bijzonderheden zijn, bijvoorbeeld:</w:delText>
        </w:r>
      </w:del>
    </w:p>
    <w:p w14:paraId="37937938" w14:textId="5DC81653" w:rsidR="000C51C9" w:rsidRPr="00CF4DCA" w:rsidDel="007F5158" w:rsidRDefault="000C51C9" w:rsidP="000C51C9">
      <w:pPr>
        <w:rPr>
          <w:del w:id="467" w:author="mike ottens" w:date="2017-07-03T09:32:00Z"/>
          <w:rFonts w:ascii="Cambria" w:eastAsiaTheme="minorEastAsia" w:hAnsi="Cambria"/>
          <w:i/>
          <w:color w:val="00B050"/>
          <w:lang w:val="nl-NL" w:eastAsia="nl-NL"/>
        </w:rPr>
      </w:pPr>
    </w:p>
    <w:p w14:paraId="2F9E185C" w14:textId="6269C7DD" w:rsidR="000C51C9" w:rsidRPr="00CF4DCA" w:rsidDel="007F5158" w:rsidRDefault="000C51C9" w:rsidP="000C51C9">
      <w:pPr>
        <w:rPr>
          <w:del w:id="468" w:author="mike ottens" w:date="2017-07-03T09:32:00Z"/>
          <w:rFonts w:ascii="Cambria" w:eastAsiaTheme="minorEastAsia" w:hAnsi="Cambria"/>
          <w:i/>
          <w:color w:val="00B050"/>
          <w:lang w:val="nl-NL" w:eastAsia="nl-NL"/>
        </w:rPr>
      </w:pPr>
      <w:del w:id="469" w:author="mike ottens" w:date="2017-07-03T09:32:00Z">
        <w:r w:rsidRPr="00CF4DCA" w:rsidDel="007F5158">
          <w:rPr>
            <w:rFonts w:ascii="Cambria" w:eastAsiaTheme="minorEastAsia" w:hAnsi="Cambria"/>
            <w:i/>
            <w:color w:val="00B050"/>
            <w:lang w:val="nl-NL" w:eastAsia="nl-NL"/>
          </w:rPr>
          <w:delText>"Opmerking voor design: Houd bij het ontwerpen van de schermen rekening met de weergave van mogelijke foutmeldingen, in verband met de hoogte van het scherm.</w:delText>
        </w:r>
      </w:del>
    </w:p>
    <w:p w14:paraId="5F19520B" w14:textId="0F254779" w:rsidR="000C51C9" w:rsidRPr="00CF4DCA" w:rsidDel="007F5158" w:rsidRDefault="000C51C9" w:rsidP="000C51C9">
      <w:pPr>
        <w:rPr>
          <w:del w:id="470" w:author="mike ottens" w:date="2017-07-03T09:32:00Z"/>
          <w:rFonts w:ascii="Cambria" w:eastAsiaTheme="minorEastAsia" w:hAnsi="Cambria"/>
          <w:i/>
          <w:color w:val="00B050"/>
          <w:lang w:val="nl-NL" w:eastAsia="nl-NL"/>
        </w:rPr>
      </w:pPr>
    </w:p>
    <w:p w14:paraId="696D5AEB" w14:textId="6D78DEA8" w:rsidR="000C51C9" w:rsidRPr="00CF4DCA" w:rsidDel="007F5158" w:rsidRDefault="000C51C9" w:rsidP="000C51C9">
      <w:pPr>
        <w:rPr>
          <w:del w:id="471" w:author="mike ottens" w:date="2017-07-03T09:32:00Z"/>
          <w:rFonts w:ascii="Cambria" w:eastAsiaTheme="minorEastAsia" w:hAnsi="Cambria"/>
          <w:i/>
          <w:color w:val="00B050"/>
          <w:lang w:val="nl-NL" w:eastAsia="nl-NL"/>
        </w:rPr>
      </w:pPr>
      <w:del w:id="472" w:author="mike ottens" w:date="2017-07-03T09:32:00Z">
        <w:r w:rsidRPr="00CF4DCA" w:rsidDel="007F5158">
          <w:rPr>
            <w:rFonts w:ascii="Cambria" w:eastAsiaTheme="minorEastAsia" w:hAnsi="Cambria"/>
            <w:i/>
            <w:color w:val="00B050"/>
            <w:lang w:val="nl-NL" w:eastAsia="nl-NL"/>
          </w:rPr>
          <w:delText xml:space="preserve">Opmerking voor techniek: Als een gebruiker op het vraagteken-icoontje klikt, opent er een pop-up met tips om een goed wachtwoord op te stellen.” </w:delText>
        </w:r>
      </w:del>
    </w:p>
    <w:p w14:paraId="04DD8E23" w14:textId="5102B6FC" w:rsidR="00AA363B" w:rsidRPr="00CF4DCA" w:rsidDel="007F5158" w:rsidRDefault="00AA363B" w:rsidP="000C51C9">
      <w:pPr>
        <w:rPr>
          <w:del w:id="473" w:author="mike ottens" w:date="2017-07-03T09:32:00Z"/>
          <w:rFonts w:ascii="Cambria" w:eastAsiaTheme="minorEastAsia" w:hAnsi="Cambria"/>
          <w:i/>
          <w:lang w:val="nl-NL" w:eastAsia="nl-NL"/>
        </w:rPr>
      </w:pPr>
    </w:p>
    <w:p w14:paraId="0D1A3941" w14:textId="44BC9518" w:rsidR="000C51C9" w:rsidRPr="00CF4DCA" w:rsidDel="007F5158" w:rsidRDefault="000C51C9" w:rsidP="00CF4DCA">
      <w:pPr>
        <w:pStyle w:val="Kop2"/>
        <w:rPr>
          <w:del w:id="474" w:author="mike ottens" w:date="2017-07-03T09:32:00Z"/>
          <w:lang w:val="nl-NL"/>
        </w:rPr>
      </w:pPr>
      <w:bookmarkStart w:id="475" w:name="_Toc470770547"/>
      <w:bookmarkStart w:id="476" w:name="_Toc470773237"/>
      <w:bookmarkStart w:id="477" w:name="_Toc470770548"/>
      <w:bookmarkStart w:id="478" w:name="_Toc470773238"/>
      <w:bookmarkStart w:id="479" w:name="_Toc470770549"/>
      <w:bookmarkStart w:id="480" w:name="_Toc470773239"/>
      <w:bookmarkStart w:id="481" w:name="_Toc470770550"/>
      <w:bookmarkStart w:id="482" w:name="_Toc470773240"/>
      <w:bookmarkStart w:id="483" w:name="_Toc470770551"/>
      <w:bookmarkStart w:id="484" w:name="_Toc470773241"/>
      <w:bookmarkStart w:id="485" w:name="_Toc470770552"/>
      <w:bookmarkStart w:id="486" w:name="_Toc470773242"/>
      <w:bookmarkStart w:id="487" w:name="_Toc470770553"/>
      <w:bookmarkStart w:id="488" w:name="_Toc470773243"/>
      <w:bookmarkStart w:id="489" w:name="_Toc470770554"/>
      <w:bookmarkStart w:id="490" w:name="_Toc470773244"/>
      <w:bookmarkStart w:id="491" w:name="_Toc470770555"/>
      <w:bookmarkStart w:id="492" w:name="_Toc470773245"/>
      <w:bookmarkStart w:id="493" w:name="_Toc470770556"/>
      <w:bookmarkStart w:id="494" w:name="_Toc470773246"/>
      <w:bookmarkStart w:id="495" w:name="_Toc470770557"/>
      <w:bookmarkStart w:id="496" w:name="_Toc470773247"/>
      <w:bookmarkStart w:id="497" w:name="_Toc314166382"/>
      <w:bookmarkStart w:id="498" w:name="_Toc443570613"/>
      <w:bookmarkStart w:id="499" w:name="_Toc470773248"/>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id="500" w:author="mike ottens" w:date="2017-07-03T09:32:00Z">
        <w:r w:rsidRPr="00CF4DCA" w:rsidDel="007F5158">
          <w:rPr>
            <w:lang w:val="nl-NL"/>
          </w:rPr>
          <w:delText>Formulierontwerp</w:delText>
        </w:r>
        <w:bookmarkEnd w:id="497"/>
        <w:bookmarkEnd w:id="498"/>
        <w:bookmarkEnd w:id="499"/>
      </w:del>
    </w:p>
    <w:p w14:paraId="180B6A6B" w14:textId="11B08C5E" w:rsidR="00653735" w:rsidRPr="00CF4DCA" w:rsidDel="007F5158" w:rsidRDefault="00653735" w:rsidP="000C51C9">
      <w:pPr>
        <w:rPr>
          <w:del w:id="501" w:author="mike ottens" w:date="2017-07-03T09:32:00Z"/>
          <w:rFonts w:ascii="Cambria" w:hAnsi="Cambria"/>
          <w:i/>
          <w:color w:val="00B050"/>
          <w:lang w:val="nl-NL"/>
        </w:rPr>
      </w:pPr>
    </w:p>
    <w:p w14:paraId="4213221E" w14:textId="3826C1EE" w:rsidR="000C51C9" w:rsidRPr="00CF4DCA" w:rsidDel="007F5158" w:rsidRDefault="000C51C9" w:rsidP="000C51C9">
      <w:pPr>
        <w:rPr>
          <w:del w:id="502" w:author="mike ottens" w:date="2017-07-03T09:32:00Z"/>
          <w:rFonts w:ascii="Cambria" w:hAnsi="Cambria"/>
          <w:i/>
          <w:color w:val="00B050"/>
          <w:lang w:val="nl-NL"/>
        </w:rPr>
      </w:pPr>
      <w:del w:id="503" w:author="mike ottens" w:date="2017-07-03T09:32:00Z">
        <w:r w:rsidRPr="00CF4DCA" w:rsidDel="007F5158">
          <w:rPr>
            <w:rFonts w:ascii="Cambria" w:hAnsi="Cambria"/>
            <w:i/>
            <w:color w:val="00B050"/>
            <w:lang w:val="nl-NL"/>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53789262" w:rsidR="000C51C9" w:rsidRPr="00CF4DCA" w:rsidDel="007F5158" w:rsidRDefault="000C51C9" w:rsidP="00CF4DCA">
      <w:pPr>
        <w:pStyle w:val="Lijstalinea"/>
        <w:widowControl/>
        <w:numPr>
          <w:ilvl w:val="0"/>
          <w:numId w:val="35"/>
        </w:numPr>
        <w:ind w:left="284" w:hanging="284"/>
        <w:contextualSpacing/>
        <w:rPr>
          <w:del w:id="504" w:author="mike ottens" w:date="2017-07-03T09:32:00Z"/>
          <w:rFonts w:ascii="Cambria" w:eastAsiaTheme="minorEastAsia" w:hAnsi="Cambria"/>
          <w:i/>
          <w:color w:val="00B050"/>
          <w:lang w:val="nl-NL" w:eastAsia="nl-NL"/>
        </w:rPr>
      </w:pPr>
      <w:del w:id="505" w:author="mike ottens" w:date="2017-07-03T09:32:00Z">
        <w:r w:rsidRPr="00CF4DCA" w:rsidDel="007F5158">
          <w:rPr>
            <w:rFonts w:ascii="Cambria" w:eastAsiaTheme="minorEastAsia" w:hAnsi="Cambria"/>
            <w:i/>
            <w:color w:val="00B050"/>
            <w:lang w:val="nl-NL" w:eastAsia="nl-NL"/>
          </w:rPr>
          <w:delText>Maak een strak en overzichtelijk ontwerp</w:delText>
        </w:r>
      </w:del>
    </w:p>
    <w:p w14:paraId="639183BA" w14:textId="05790CC5" w:rsidR="000C51C9" w:rsidRPr="00CF4DCA" w:rsidDel="007F5158" w:rsidRDefault="000C51C9" w:rsidP="00CF4DCA">
      <w:pPr>
        <w:pStyle w:val="Lijstalinea"/>
        <w:widowControl/>
        <w:numPr>
          <w:ilvl w:val="0"/>
          <w:numId w:val="35"/>
        </w:numPr>
        <w:ind w:left="284" w:hanging="284"/>
        <w:contextualSpacing/>
        <w:rPr>
          <w:del w:id="506" w:author="mike ottens" w:date="2017-07-03T09:32:00Z"/>
          <w:rFonts w:ascii="Cambria" w:eastAsiaTheme="minorEastAsia" w:hAnsi="Cambria"/>
          <w:i/>
          <w:color w:val="00B050"/>
          <w:lang w:val="nl-NL" w:eastAsia="nl-NL"/>
        </w:rPr>
      </w:pPr>
      <w:del w:id="507" w:author="mike ottens" w:date="2017-07-03T09:32:00Z">
        <w:r w:rsidRPr="00CF4DCA" w:rsidDel="007F5158">
          <w:rPr>
            <w:rFonts w:ascii="Cambria" w:eastAsiaTheme="minorEastAsia" w:hAnsi="Cambria"/>
            <w:i/>
            <w:color w:val="00B050"/>
            <w:lang w:val="nl-NL" w:eastAsia="nl-NL"/>
          </w:rPr>
          <w:delText>Maak een formulier aantrekkelijk</w:delText>
        </w:r>
      </w:del>
    </w:p>
    <w:p w14:paraId="6077574D" w14:textId="5CC72CE6" w:rsidR="000C51C9" w:rsidRPr="00CF4DCA" w:rsidDel="007F5158" w:rsidRDefault="000C51C9" w:rsidP="00CF4DCA">
      <w:pPr>
        <w:pStyle w:val="Lijstalinea"/>
        <w:widowControl/>
        <w:numPr>
          <w:ilvl w:val="0"/>
          <w:numId w:val="35"/>
        </w:numPr>
        <w:ind w:left="284" w:hanging="284"/>
        <w:contextualSpacing/>
        <w:rPr>
          <w:del w:id="508" w:author="mike ottens" w:date="2017-07-03T09:32:00Z"/>
          <w:rFonts w:ascii="Cambria" w:eastAsiaTheme="minorEastAsia" w:hAnsi="Cambria"/>
          <w:i/>
          <w:color w:val="00B050"/>
          <w:lang w:val="nl-NL" w:eastAsia="nl-NL"/>
        </w:rPr>
      </w:pPr>
      <w:del w:id="509" w:author="mike ottens" w:date="2017-07-03T09:32:00Z">
        <w:r w:rsidRPr="00CF4DCA" w:rsidDel="007F5158">
          <w:rPr>
            <w:rFonts w:ascii="Cambria" w:eastAsiaTheme="minorEastAsia" w:hAnsi="Cambria"/>
            <w:i/>
            <w:color w:val="00B050"/>
            <w:lang w:val="nl-NL" w:eastAsia="nl-NL"/>
          </w:rPr>
          <w:delText>Geef duidelijk weer welke velden verplicht ingevuld moeten worden</w:delText>
        </w:r>
      </w:del>
    </w:p>
    <w:p w14:paraId="5D5D11EB" w14:textId="3A693F44" w:rsidR="000C51C9" w:rsidRPr="00CF4DCA" w:rsidDel="007F5158" w:rsidRDefault="000C51C9" w:rsidP="00CF4DCA">
      <w:pPr>
        <w:pStyle w:val="Lijstalinea"/>
        <w:widowControl/>
        <w:numPr>
          <w:ilvl w:val="0"/>
          <w:numId w:val="35"/>
        </w:numPr>
        <w:ind w:left="284" w:hanging="284"/>
        <w:contextualSpacing/>
        <w:rPr>
          <w:del w:id="510" w:author="mike ottens" w:date="2017-07-03T09:32:00Z"/>
          <w:rFonts w:ascii="Cambria" w:eastAsiaTheme="minorEastAsia" w:hAnsi="Cambria"/>
          <w:i/>
          <w:color w:val="00B050"/>
          <w:lang w:val="nl-NL" w:eastAsia="nl-NL"/>
        </w:rPr>
      </w:pPr>
      <w:del w:id="511" w:author="mike ottens" w:date="2017-07-03T09:32:00Z">
        <w:r w:rsidRPr="00CF4DCA" w:rsidDel="007F5158">
          <w:rPr>
            <w:rFonts w:ascii="Cambria" w:eastAsiaTheme="minorEastAsia" w:hAnsi="Cambria"/>
            <w:i/>
            <w:color w:val="00B050"/>
            <w:lang w:val="nl-NL" w:eastAsia="nl-NL"/>
          </w:rPr>
          <w:delText>Zet gegevens die bij elkaar horen, bij elkaar en breng visueel scheiding aan tussen groepen gegevens</w:delText>
        </w:r>
      </w:del>
    </w:p>
    <w:p w14:paraId="56854241" w14:textId="1604D474" w:rsidR="000C51C9" w:rsidRPr="00CF4DCA" w:rsidDel="007F5158" w:rsidRDefault="000C51C9" w:rsidP="00CF4DCA">
      <w:pPr>
        <w:pStyle w:val="Lijstalinea"/>
        <w:widowControl/>
        <w:numPr>
          <w:ilvl w:val="0"/>
          <w:numId w:val="35"/>
        </w:numPr>
        <w:ind w:left="284" w:hanging="284"/>
        <w:contextualSpacing/>
        <w:rPr>
          <w:del w:id="512" w:author="mike ottens" w:date="2017-07-03T09:32:00Z"/>
          <w:rFonts w:ascii="Cambria" w:eastAsiaTheme="minorEastAsia" w:hAnsi="Cambria"/>
          <w:i/>
          <w:color w:val="00B050"/>
          <w:lang w:val="nl-NL" w:eastAsia="nl-NL"/>
        </w:rPr>
      </w:pPr>
      <w:del w:id="513" w:author="mike ottens" w:date="2017-07-03T09:32:00Z">
        <w:r w:rsidRPr="00CF4DCA" w:rsidDel="007F5158">
          <w:rPr>
            <w:rFonts w:ascii="Cambria" w:eastAsiaTheme="minorEastAsia" w:hAnsi="Cambria"/>
            <w:i/>
            <w:color w:val="00B050"/>
            <w:lang w:val="nl-NL" w:eastAsia="nl-NL"/>
          </w:rPr>
          <w:delText>Maak formulieren niet te groot. Zij gaan er al snel ingewikkeld uitzien. Verdeel liever het formulier over verschillende pagina's</w:delText>
        </w:r>
      </w:del>
    </w:p>
    <w:p w14:paraId="514BA84E" w14:textId="7416C1B4" w:rsidR="000C51C9" w:rsidRPr="00CF4DCA" w:rsidDel="007F5158" w:rsidRDefault="000C51C9" w:rsidP="00CF4DCA">
      <w:pPr>
        <w:pStyle w:val="Lijstalinea"/>
        <w:widowControl/>
        <w:numPr>
          <w:ilvl w:val="0"/>
          <w:numId w:val="35"/>
        </w:numPr>
        <w:ind w:left="284" w:hanging="284"/>
        <w:contextualSpacing/>
        <w:rPr>
          <w:del w:id="514" w:author="mike ottens" w:date="2017-07-03T09:32:00Z"/>
          <w:rFonts w:ascii="Cambria" w:eastAsiaTheme="minorEastAsia" w:hAnsi="Cambria"/>
          <w:i/>
          <w:color w:val="00B050"/>
          <w:lang w:val="nl-NL" w:eastAsia="nl-NL"/>
        </w:rPr>
      </w:pPr>
      <w:del w:id="515" w:author="mike ottens" w:date="2017-07-03T09:32:00Z">
        <w:r w:rsidRPr="00CF4DCA" w:rsidDel="007F5158">
          <w:rPr>
            <w:rFonts w:ascii="Cambria" w:eastAsiaTheme="minorEastAsia" w:hAnsi="Cambria"/>
            <w:i/>
            <w:color w:val="00B050"/>
            <w:lang w:val="nl-NL" w:eastAsia="nl-NL"/>
          </w:rPr>
          <w:delText>Maak eventueel dynamische formulieren waarin vragen die niet ter zake doen, worden weggelaten</w:delText>
        </w:r>
      </w:del>
    </w:p>
    <w:p w14:paraId="5E84995E" w14:textId="28120C68" w:rsidR="000C51C9" w:rsidRPr="00CF4DCA" w:rsidDel="007F5158" w:rsidRDefault="000C51C9" w:rsidP="000C51C9">
      <w:pPr>
        <w:rPr>
          <w:del w:id="516" w:author="mike ottens" w:date="2017-07-03T09:32:00Z"/>
          <w:rFonts w:ascii="Cambria" w:hAnsi="Cambria"/>
          <w:i/>
          <w:color w:val="00B050"/>
          <w:lang w:val="nl-NL"/>
        </w:rPr>
      </w:pPr>
    </w:p>
    <w:p w14:paraId="1FFC8D9B" w14:textId="2D323AE3" w:rsidR="000C51C9" w:rsidRPr="00CF4DCA" w:rsidDel="007F5158" w:rsidRDefault="000C51C9" w:rsidP="000C51C9">
      <w:pPr>
        <w:rPr>
          <w:del w:id="517" w:author="mike ottens" w:date="2017-07-03T09:32:00Z"/>
          <w:rFonts w:ascii="Cambria" w:hAnsi="Cambria"/>
          <w:i/>
          <w:color w:val="00B050"/>
          <w:lang w:val="nl-NL"/>
        </w:rPr>
      </w:pPr>
      <w:del w:id="518" w:author="mike ottens" w:date="2017-07-03T09:32:00Z">
        <w:r w:rsidRPr="00CF4DCA" w:rsidDel="007F5158">
          <w:rPr>
            <w:rFonts w:ascii="Cambria" w:hAnsi="Cambria"/>
            <w:i/>
            <w:color w:val="00B050"/>
            <w:lang w:val="nl-NL"/>
          </w:rPr>
          <w:delText>Maak van elk formulier eerst een ontwerp, waaruit duidelijk blijkt welke besturingselementen worden gebruikt en welke velden verplicht moeten worden ingevuld. Dat wordt meestal met een * aangeduid.</w:delText>
        </w:r>
      </w:del>
    </w:p>
    <w:p w14:paraId="36D140B6" w14:textId="7B09CECF" w:rsidR="000C51C9" w:rsidRPr="00CF4DCA" w:rsidDel="007F5158" w:rsidRDefault="000C51C9" w:rsidP="000C51C9">
      <w:pPr>
        <w:rPr>
          <w:del w:id="519" w:author="mike ottens" w:date="2017-07-03T09:32:00Z"/>
          <w:rFonts w:ascii="Cambria" w:hAnsi="Cambria"/>
          <w:lang w:val="nl-NL"/>
        </w:rPr>
      </w:pPr>
    </w:p>
    <w:p w14:paraId="14AC51F3" w14:textId="0A4AEB11" w:rsidR="000C51C9" w:rsidRPr="00CF4DCA" w:rsidDel="007F5158" w:rsidRDefault="000C51C9" w:rsidP="000C51C9">
      <w:pPr>
        <w:rPr>
          <w:del w:id="520" w:author="mike ottens" w:date="2017-07-03T09:32:00Z"/>
          <w:rFonts w:ascii="Cambria" w:hAnsi="Cambria"/>
          <w:color w:val="0432FF"/>
          <w:lang w:val="nl-NL"/>
        </w:rPr>
      </w:pPr>
      <w:del w:id="521" w:author="mike ottens" w:date="2017-07-03T09:32:00Z">
        <w:r w:rsidRPr="00CF4DCA" w:rsidDel="007F5158">
          <w:rPr>
            <w:rFonts w:ascii="Cambria" w:hAnsi="Cambria"/>
            <w:color w:val="0432FF"/>
            <w:lang w:val="nl-NL"/>
          </w:rPr>
          <w:delText>Hieronder ziet u het formulierontwerp voor het formulier Aanmelden.</w:delText>
        </w:r>
      </w:del>
    </w:p>
    <w:p w14:paraId="31D083DC" w14:textId="7728B25B" w:rsidR="000C51C9" w:rsidRPr="00CF4DCA" w:rsidDel="007F5158" w:rsidRDefault="000C51C9" w:rsidP="000C51C9">
      <w:pPr>
        <w:rPr>
          <w:del w:id="522" w:author="mike ottens" w:date="2017-07-03T09:32:00Z"/>
          <w:rFonts w:ascii="Cambria" w:hAnsi="Cambria"/>
          <w:lang w:val="nl-NL"/>
        </w:rPr>
      </w:pPr>
    </w:p>
    <w:p w14:paraId="275F6BAF" w14:textId="4CB3C6BF" w:rsidR="000C51C9" w:rsidRPr="00CF4DCA" w:rsidDel="007F5158" w:rsidRDefault="000C51C9" w:rsidP="000C51C9">
      <w:pPr>
        <w:rPr>
          <w:del w:id="523" w:author="mike ottens" w:date="2017-07-03T09:32:00Z"/>
          <w:rFonts w:ascii="Cambria" w:hAnsi="Cambria"/>
          <w:lang w:val="nl-NL"/>
        </w:rPr>
      </w:pPr>
      <w:del w:id="524" w:author="mike ottens" w:date="2017-07-03T09:32:00Z">
        <w:r w:rsidRPr="00CF4DCA" w:rsidDel="007F5158">
          <w:rPr>
            <w:rFonts w:ascii="Cambria" w:hAnsi="Cambria"/>
            <w:noProof/>
            <w:lang w:val="nl-NL" w:eastAsia="nl-NL"/>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6">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27DC7B29" w:rsidR="000C51C9" w:rsidRPr="00CF4DCA" w:rsidDel="007F5158" w:rsidRDefault="000C51C9" w:rsidP="000C51C9">
      <w:pPr>
        <w:spacing w:line="360" w:lineRule="auto"/>
        <w:rPr>
          <w:del w:id="525" w:author="mike ottens" w:date="2017-07-03T09:32:00Z"/>
          <w:rFonts w:ascii="Cambria" w:hAnsi="Cambria"/>
          <w:lang w:val="nl-NL"/>
        </w:rPr>
      </w:pPr>
    </w:p>
    <w:p w14:paraId="48A12B26" w14:textId="77777777" w:rsidR="000C51C9" w:rsidRPr="00CF4DCA" w:rsidRDefault="000C51C9" w:rsidP="002D16BB">
      <w:pPr>
        <w:pStyle w:val="Plattetekst"/>
        <w:rPr>
          <w:i/>
          <w:color w:val="FF0000"/>
          <w:lang w:val="nl-NL"/>
        </w:rPr>
      </w:pPr>
    </w:p>
    <w:p w14:paraId="3698DF28" w14:textId="327F4E83" w:rsidR="002D16BB" w:rsidRPr="00CF4DCA" w:rsidRDefault="00462313" w:rsidP="00462313">
      <w:pPr>
        <w:pStyle w:val="Kop1"/>
        <w:numPr>
          <w:ilvl w:val="0"/>
          <w:numId w:val="0"/>
        </w:numPr>
        <w:rPr>
          <w:lang w:val="nl-NL"/>
        </w:rPr>
        <w:pPrChange w:id="526" w:author="mike ottens" w:date="2017-07-03T10:34:00Z">
          <w:pPr>
            <w:pStyle w:val="Kop1"/>
          </w:pPr>
        </w:pPrChange>
      </w:pPr>
      <w:bookmarkStart w:id="527" w:name="_Toc470773249"/>
      <w:ins w:id="528" w:author="mike ottens" w:date="2017-07-03T10:34:00Z">
        <w:r>
          <w:rPr>
            <w:noProof/>
            <w:lang w:val="nl-NL"/>
          </w:rPr>
          <w:drawing>
            <wp:inline distT="0" distB="0" distL="0" distR="0" wp14:anchorId="284E6EAE" wp14:editId="73C39D88">
              <wp:extent cx="5724525" cy="4591050"/>
              <wp:effectExtent l="0" t="0" r="9525" b="0"/>
              <wp:docPr id="13" name="Afbeelding 13" descr="C:\Users\mikeo\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eo\AppData\Local\Microsoft\Windows\INetCache\Content.Word\Naamlo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591050"/>
                      </a:xfrm>
                      <a:prstGeom prst="rect">
                        <a:avLst/>
                      </a:prstGeom>
                      <a:noFill/>
                      <a:ln>
                        <a:noFill/>
                      </a:ln>
                    </pic:spPr>
                  </pic:pic>
                </a:graphicData>
              </a:graphic>
            </wp:inline>
          </w:drawing>
        </w:r>
      </w:ins>
      <w:del w:id="529" w:author="mike ottens" w:date="2017-07-03T10:34:00Z">
        <w:r w:rsidR="002D16BB" w:rsidRPr="00CF4DCA" w:rsidDel="00462313">
          <w:rPr>
            <w:lang w:val="nl-NL"/>
          </w:rPr>
          <w:delText>Grafisch Ontwerp</w:delText>
        </w:r>
      </w:del>
      <w:bookmarkEnd w:id="527"/>
    </w:p>
    <w:p w14:paraId="7F49A187" w14:textId="77777777" w:rsidR="0058151B" w:rsidRPr="00CF4DCA" w:rsidRDefault="0058151B" w:rsidP="0058151B">
      <w:pPr>
        <w:pStyle w:val="Plattetekst"/>
        <w:rPr>
          <w:lang w:val="nl-NL"/>
        </w:rPr>
      </w:pPr>
    </w:p>
    <w:p w14:paraId="2A3C5247" w14:textId="03A6A891" w:rsidR="0058151B" w:rsidRPr="00CF4DCA" w:rsidDel="00607011" w:rsidRDefault="0058151B" w:rsidP="00607011">
      <w:pPr>
        <w:pStyle w:val="Plattetekst"/>
        <w:rPr>
          <w:del w:id="530" w:author="mike ottens" w:date="2017-07-03T10:34:00Z"/>
          <w:i/>
          <w:color w:val="00B050"/>
          <w:lang w:val="nl-NL"/>
        </w:rPr>
        <w:pPrChange w:id="531" w:author="mike ottens" w:date="2017-07-03T10:34:00Z">
          <w:pPr>
            <w:pStyle w:val="Plattetekst"/>
          </w:pPr>
        </w:pPrChange>
      </w:pPr>
      <w:del w:id="532" w:author="mike ottens" w:date="2017-07-03T10:34:00Z">
        <w:r w:rsidRPr="00CF4DCA" w:rsidDel="00462313">
          <w:rPr>
            <w:i/>
            <w:color w:val="00B050"/>
            <w:lang w:val="nl-NL"/>
          </w:rPr>
          <w:delText xml:space="preserve">Vaak wordt het FO opgeleverd in combinatie met een </w:delText>
        </w:r>
        <w:r w:rsidR="00794D0E" w:rsidRPr="00CF4DCA" w:rsidDel="00462313">
          <w:rPr>
            <w:i/>
            <w:color w:val="00B050"/>
            <w:lang w:val="nl-NL"/>
          </w:rPr>
          <w:delText>los</w:delText>
        </w:r>
        <w:r w:rsidRPr="00CF4DCA" w:rsidDel="00462313">
          <w:rPr>
            <w:i/>
            <w:color w:val="00B050"/>
            <w:lang w:val="nl-NL"/>
          </w:rPr>
          <w:delText xml:space="preserve"> Grafisch Ontwerp. Als dat het </w:delText>
        </w:r>
        <w:r w:rsidRPr="00CF4DCA" w:rsidDel="00607011">
          <w:rPr>
            <w:i/>
            <w:color w:val="00B050"/>
            <w:lang w:val="nl-NL"/>
          </w:rPr>
          <w:delText>geval is, verwijs dan kort naar dit document. Soms komt het voor dat het GO als hoofdstuk is opgenomen in het FO</w:delText>
        </w:r>
        <w:r w:rsidR="00794D0E" w:rsidRPr="00CF4DCA" w:rsidDel="00607011">
          <w:rPr>
            <w:i/>
            <w:color w:val="00B050"/>
            <w:lang w:val="nl-NL"/>
          </w:rPr>
          <w:delText xml:space="preserve">. Dit </w:delText>
        </w:r>
        <w:r w:rsidR="00653735" w:rsidRPr="00CF4DCA" w:rsidDel="00607011">
          <w:rPr>
            <w:i/>
            <w:color w:val="00B050"/>
            <w:lang w:val="nl-NL"/>
          </w:rPr>
          <w:delText xml:space="preserve">wordt aangegeven in </w:delText>
        </w:r>
        <w:r w:rsidR="00794D0E" w:rsidRPr="00CF4DCA" w:rsidDel="00607011">
          <w:rPr>
            <w:i/>
            <w:color w:val="00B050"/>
            <w:lang w:val="nl-NL"/>
          </w:rPr>
          <w:delText xml:space="preserve"> de projectopdracht.</w:delText>
        </w:r>
      </w:del>
    </w:p>
    <w:p w14:paraId="23E52EAC" w14:textId="35ED4A8A" w:rsidR="0058151B" w:rsidRPr="00CF4DCA" w:rsidDel="00607011" w:rsidRDefault="0058151B" w:rsidP="00607011">
      <w:pPr>
        <w:pStyle w:val="Plattetekst"/>
        <w:rPr>
          <w:del w:id="533" w:author="mike ottens" w:date="2017-07-03T10:34:00Z"/>
          <w:i/>
          <w:color w:val="00B050"/>
          <w:lang w:val="nl-NL"/>
        </w:rPr>
        <w:pPrChange w:id="534" w:author="mike ottens" w:date="2017-07-03T10:34:00Z">
          <w:pPr>
            <w:pStyle w:val="Plattetekst"/>
          </w:pPr>
        </w:pPrChange>
      </w:pPr>
    </w:p>
    <w:p w14:paraId="563E8FAD" w14:textId="53554AD5" w:rsidR="00ED7EB9" w:rsidRPr="00CF4DCA" w:rsidDel="00607011" w:rsidRDefault="00ED7EB9" w:rsidP="00607011">
      <w:pPr>
        <w:pStyle w:val="Plattetekst"/>
        <w:rPr>
          <w:del w:id="535" w:author="mike ottens" w:date="2017-07-03T10:34:00Z"/>
          <w:i/>
          <w:color w:val="00B050"/>
          <w:lang w:val="nl-NL"/>
        </w:rPr>
        <w:pPrChange w:id="536" w:author="mike ottens" w:date="2017-07-03T10:34:00Z">
          <w:pPr>
            <w:pStyle w:val="Plattetekst"/>
          </w:pPr>
        </w:pPrChange>
      </w:pPr>
      <w:del w:id="537" w:author="mike ottens" w:date="2017-07-03T10:34:00Z">
        <w:r w:rsidRPr="00CF4DCA" w:rsidDel="00607011">
          <w:rPr>
            <w:i/>
            <w:color w:val="00B050"/>
            <w:lang w:val="nl-NL"/>
          </w:rPr>
          <w:delText xml:space="preserve">Vermeld in dit hoofdstuk heel kort de belangrijkste grafisch kenmerken, zoals kleuren, sfeer en lettertypes. Verwijs voor meer detail </w:delText>
        </w:r>
        <w:r w:rsidR="00653735" w:rsidRPr="00CF4DCA" w:rsidDel="00607011">
          <w:rPr>
            <w:i/>
            <w:color w:val="00B050"/>
            <w:lang w:val="nl-NL"/>
          </w:rPr>
          <w:delText xml:space="preserve">eventueel </w:delText>
        </w:r>
        <w:r w:rsidRPr="00CF4DCA" w:rsidDel="00607011">
          <w:rPr>
            <w:i/>
            <w:color w:val="00B050"/>
            <w:lang w:val="nl-NL"/>
          </w:rPr>
          <w:delText>naar het document Grafisch Ontwerp.</w:delText>
        </w:r>
      </w:del>
    </w:p>
    <w:p w14:paraId="391ACBF8" w14:textId="0A249EC1" w:rsidR="00ED7EB9" w:rsidRPr="00CF4DCA" w:rsidDel="00607011" w:rsidRDefault="00ED7EB9" w:rsidP="00607011">
      <w:pPr>
        <w:pStyle w:val="Plattetekst"/>
        <w:rPr>
          <w:del w:id="538" w:author="mike ottens" w:date="2017-07-03T10:34:00Z"/>
          <w:lang w:val="nl-NL"/>
        </w:rPr>
        <w:pPrChange w:id="539" w:author="mike ottens" w:date="2017-07-03T10:34:00Z">
          <w:pPr>
            <w:pStyle w:val="Plattetekst"/>
          </w:pPr>
        </w:pPrChange>
      </w:pPr>
    </w:p>
    <w:p w14:paraId="73CBE6C5" w14:textId="5A9F765A" w:rsidR="00794D0E" w:rsidRPr="00CF4DCA" w:rsidDel="00607011" w:rsidRDefault="00ED7EB9" w:rsidP="00607011">
      <w:pPr>
        <w:pStyle w:val="Plattetekst"/>
        <w:rPr>
          <w:del w:id="540" w:author="mike ottens" w:date="2017-07-03T10:34:00Z"/>
          <w:color w:val="0432FF"/>
          <w:lang w:val="nl-NL"/>
        </w:rPr>
        <w:pPrChange w:id="541" w:author="mike ottens" w:date="2017-07-03T10:34:00Z">
          <w:pPr>
            <w:pStyle w:val="Plattetekst"/>
          </w:pPr>
        </w:pPrChange>
      </w:pPr>
      <w:del w:id="542" w:author="mike ottens" w:date="2017-07-03T10:34:00Z">
        <w:r w:rsidRPr="00CF4DCA" w:rsidDel="00607011">
          <w:rPr>
            <w:color w:val="0432FF"/>
            <w:lang w:val="nl-NL"/>
          </w:rPr>
          <w:delText xml:space="preserve">De hoofdkleuren </w:delText>
        </w:r>
        <w:r w:rsidR="00794D0E" w:rsidRPr="00CF4DCA" w:rsidDel="00607011">
          <w:rPr>
            <w:color w:val="0432FF"/>
            <w:lang w:val="nl-NL"/>
          </w:rPr>
          <w:delText xml:space="preserve">van de website </w:delText>
        </w:r>
        <w:r w:rsidRPr="00CF4DCA" w:rsidDel="00607011">
          <w:rPr>
            <w:color w:val="0432FF"/>
            <w:lang w:val="nl-NL"/>
          </w:rPr>
          <w:delText>zijn blauw en gr</w:delText>
        </w:r>
        <w:r w:rsidR="00653735" w:rsidRPr="00CF4DCA" w:rsidDel="00607011">
          <w:rPr>
            <w:color w:val="0432FF"/>
            <w:lang w:val="nl-NL"/>
          </w:rPr>
          <w:delText>oen</w:delText>
        </w:r>
        <w:r w:rsidRPr="00CF4DCA" w:rsidDel="00607011">
          <w:rPr>
            <w:color w:val="0432FF"/>
            <w:lang w:val="nl-NL"/>
          </w:rPr>
          <w:delText xml:space="preserve">. De gebruikte lettertypes zijn Verdana en Cambria. </w:delText>
        </w:r>
        <w:r w:rsidR="00794D0E" w:rsidRPr="00CF4DCA" w:rsidDel="00607011">
          <w:rPr>
            <w:color w:val="0432FF"/>
            <w:lang w:val="nl-NL"/>
          </w:rPr>
          <w:delText xml:space="preserve">Als grafische elementen zullen het logo en de huisstijl van de ASTE Universiteit op elke pagina zichtbaar zijn. </w:delText>
        </w:r>
        <w:r w:rsidRPr="00CF4DCA" w:rsidDel="00607011">
          <w:rPr>
            <w:color w:val="0432FF"/>
            <w:lang w:val="nl-NL"/>
          </w:rPr>
          <w:delText>De website heeft een professionele</w:delText>
        </w:r>
        <w:r w:rsidR="00794D0E" w:rsidRPr="00CF4DCA" w:rsidDel="00607011">
          <w:rPr>
            <w:color w:val="0432FF"/>
            <w:lang w:val="nl-NL"/>
          </w:rPr>
          <w:delText xml:space="preserve"> maar vlotte uitstraling.</w:delText>
        </w:r>
      </w:del>
    </w:p>
    <w:p w14:paraId="5851521A" w14:textId="328C2E64" w:rsidR="00794D0E" w:rsidRPr="00CF4DCA" w:rsidDel="00607011" w:rsidRDefault="00794D0E" w:rsidP="00607011">
      <w:pPr>
        <w:pStyle w:val="Plattetekst"/>
        <w:rPr>
          <w:del w:id="543" w:author="mike ottens" w:date="2017-07-03T10:34:00Z"/>
          <w:color w:val="0432FF"/>
          <w:lang w:val="nl-NL"/>
        </w:rPr>
        <w:pPrChange w:id="544" w:author="mike ottens" w:date="2017-07-03T10:34:00Z">
          <w:pPr>
            <w:pStyle w:val="Plattetekst"/>
          </w:pPr>
        </w:pPrChange>
      </w:pPr>
    </w:p>
    <w:p w14:paraId="540FC70E" w14:textId="5C095549" w:rsidR="00ED7EB9" w:rsidRPr="00CF4DCA" w:rsidRDefault="00ED7EB9" w:rsidP="00607011">
      <w:pPr>
        <w:pStyle w:val="Plattetekst"/>
        <w:rPr>
          <w:color w:val="0432FF"/>
          <w:lang w:val="nl-NL"/>
        </w:rPr>
        <w:pPrChange w:id="545" w:author="mike ottens" w:date="2017-07-03T10:34:00Z">
          <w:pPr>
            <w:pStyle w:val="Plattetekst"/>
          </w:pPr>
        </w:pPrChange>
      </w:pPr>
      <w:del w:id="546" w:author="mike ottens" w:date="2017-07-03T10:34:00Z">
        <w:r w:rsidRPr="00CF4DCA" w:rsidDel="00607011">
          <w:rPr>
            <w:color w:val="0432FF"/>
            <w:lang w:val="nl-NL"/>
          </w:rPr>
          <w:delText xml:space="preserve">Voor gedetailleerde informatie verwijzen wij u naar het document </w:delText>
        </w:r>
        <w:r w:rsidR="00794D0E" w:rsidRPr="00CF4DCA" w:rsidDel="00607011">
          <w:rPr>
            <w:color w:val="0432FF"/>
            <w:lang w:val="nl-NL"/>
          </w:rPr>
          <w:delText>Grafisch Ontwerp Studentvolgsysteem, versie 1.0, 28 april 2016, door T. Starter, D. Medestudent en H.A. Student</w:delText>
        </w:r>
        <w:r w:rsidRPr="00CF4DCA" w:rsidDel="00607011">
          <w:rPr>
            <w:color w:val="0432FF"/>
            <w:lang w:val="nl-NL"/>
          </w:rPr>
          <w:delText>.</w:delText>
        </w:r>
      </w:del>
      <w:bookmarkStart w:id="547" w:name="_GoBack"/>
      <w:bookmarkEnd w:id="547"/>
    </w:p>
    <w:p w14:paraId="7C543561" w14:textId="77777777" w:rsidR="00ED7EB9" w:rsidRPr="00CF4DCA" w:rsidRDefault="00ED7EB9" w:rsidP="002E4887">
      <w:pPr>
        <w:pStyle w:val="Plattetekst"/>
        <w:rPr>
          <w:lang w:val="nl-NL"/>
        </w:rPr>
      </w:pPr>
    </w:p>
    <w:sectPr w:rsidR="00ED7EB9" w:rsidRPr="00CF4DCA" w:rsidSect="00AB536E">
      <w:headerReference w:type="default" r:id="rId18"/>
      <w:footerReference w:type="default" r:id="rId19"/>
      <w:headerReference w:type="first" r:id="rId2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E0EA3" w14:textId="77777777" w:rsidR="00F12CB0" w:rsidRDefault="00F12CB0">
      <w:r>
        <w:separator/>
      </w:r>
    </w:p>
  </w:endnote>
  <w:endnote w:type="continuationSeparator" w:id="0">
    <w:p w14:paraId="0A016A23" w14:textId="77777777" w:rsidR="00F12CB0" w:rsidRDefault="00F12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6CE0273D" w:rsidR="00A2734E" w:rsidRDefault="00A2734E"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462313">
      <w:rPr>
        <w:rStyle w:val="Paginanummer"/>
        <w:noProof/>
      </w:rPr>
      <w:t>9</w:t>
    </w:r>
    <w:r>
      <w:rPr>
        <w:rStyle w:val="Paginanummer"/>
      </w:rPr>
      <w:fldChar w:fldCharType="end"/>
    </w:r>
    <w:r>
      <w:rPr>
        <w:rStyle w:val="Paginanummer"/>
      </w:rPr>
      <w:t xml:space="preserve"> -</w:t>
    </w:r>
  </w:p>
  <w:p w14:paraId="024B3CEC" w14:textId="77777777" w:rsidR="00A2734E" w:rsidRPr="0063736C" w:rsidRDefault="00A2734E"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81D19D"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EC0D8" w14:textId="77777777" w:rsidR="00F12CB0" w:rsidRDefault="00F12CB0">
      <w:r>
        <w:separator/>
      </w:r>
    </w:p>
  </w:footnote>
  <w:footnote w:type="continuationSeparator" w:id="0">
    <w:p w14:paraId="580C26DA" w14:textId="77777777" w:rsidR="00F12CB0" w:rsidRDefault="00F12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A2734E" w:rsidRPr="00607462" w:rsidRDefault="00A2734E" w:rsidP="005C0782">
    <w:pPr>
      <w:rPr>
        <w:rFonts w:ascii="Cambria" w:hAnsi="Cambria"/>
        <w:lang w:val="nl-NL"/>
      </w:rPr>
    </w:pPr>
  </w:p>
  <w:p w14:paraId="30FF259C" w14:textId="2FD37DEE" w:rsidR="00A2734E" w:rsidRDefault="00A2734E">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5343C1"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FE79" w14:textId="77777777" w:rsidR="00A2734E" w:rsidRDefault="00A2734E" w:rsidP="00AB536E">
    <w:pPr>
      <w:pStyle w:val="Koptekst"/>
    </w:pPr>
  </w:p>
  <w:p w14:paraId="519E252C" w14:textId="77777777" w:rsidR="00A2734E" w:rsidRPr="00EC3421" w:rsidRDefault="00A2734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2734E" w:rsidRPr="00AB536E" w:rsidRDefault="00A2734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271E6"/>
    <w:multiLevelType w:val="hybridMultilevel"/>
    <w:tmpl w:val="D694AAF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5"/>
  </w:num>
  <w:num w:numId="4">
    <w:abstractNumId w:val="1"/>
  </w:num>
  <w:num w:numId="5">
    <w:abstractNumId w:val="3"/>
  </w:num>
  <w:num w:numId="6">
    <w:abstractNumId w:val="16"/>
  </w:num>
  <w:num w:numId="7">
    <w:abstractNumId w:val="12"/>
  </w:num>
  <w:num w:numId="8">
    <w:abstractNumId w:val="30"/>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9"/>
  </w:num>
  <w:num w:numId="20">
    <w:abstractNumId w:val="8"/>
  </w:num>
  <w:num w:numId="21">
    <w:abstractNumId w:val="24"/>
  </w:num>
  <w:num w:numId="22">
    <w:abstractNumId w:val="19"/>
  </w:num>
  <w:num w:numId="23">
    <w:abstractNumId w:val="32"/>
  </w:num>
  <w:num w:numId="24">
    <w:abstractNumId w:val="11"/>
  </w:num>
  <w:num w:numId="25">
    <w:abstractNumId w:val="23"/>
  </w:num>
  <w:num w:numId="26">
    <w:abstractNumId w:val="6"/>
  </w:num>
  <w:num w:numId="27">
    <w:abstractNumId w:val="18"/>
  </w:num>
  <w:num w:numId="28">
    <w:abstractNumId w:val="28"/>
  </w:num>
  <w:num w:numId="29">
    <w:abstractNumId w:val="31"/>
  </w:num>
  <w:num w:numId="30">
    <w:abstractNumId w:val="4"/>
  </w:num>
  <w:num w:numId="31">
    <w:abstractNumId w:val="20"/>
  </w:num>
  <w:num w:numId="32">
    <w:abstractNumId w:val="26"/>
  </w:num>
  <w:num w:numId="33">
    <w:abstractNumId w:val="15"/>
  </w:num>
  <w:num w:numId="34">
    <w:abstractNumId w:val="22"/>
  </w:num>
  <w:num w:numId="35">
    <w:abstractNumId w:val="21"/>
  </w:num>
  <w:num w:numId="3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ottens">
    <w15:presenceInfo w15:providerId="Windows Live" w15:userId="43b2c11778fbf6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1508E"/>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2B0A"/>
    <w:rsid w:val="001C5A54"/>
    <w:rsid w:val="001C628F"/>
    <w:rsid w:val="001C6B55"/>
    <w:rsid w:val="001F1F07"/>
    <w:rsid w:val="001F2F9B"/>
    <w:rsid w:val="00201341"/>
    <w:rsid w:val="00206F66"/>
    <w:rsid w:val="002458CC"/>
    <w:rsid w:val="00264273"/>
    <w:rsid w:val="00283A70"/>
    <w:rsid w:val="002A4E31"/>
    <w:rsid w:val="002B4A14"/>
    <w:rsid w:val="002D16BB"/>
    <w:rsid w:val="002D6233"/>
    <w:rsid w:val="002D6E74"/>
    <w:rsid w:val="002E4887"/>
    <w:rsid w:val="002F5BF5"/>
    <w:rsid w:val="00310715"/>
    <w:rsid w:val="00310C1E"/>
    <w:rsid w:val="0033253C"/>
    <w:rsid w:val="00336460"/>
    <w:rsid w:val="00361B4E"/>
    <w:rsid w:val="00386502"/>
    <w:rsid w:val="003901EB"/>
    <w:rsid w:val="003A14E3"/>
    <w:rsid w:val="003B5547"/>
    <w:rsid w:val="003C1210"/>
    <w:rsid w:val="003C4038"/>
    <w:rsid w:val="003D1FEB"/>
    <w:rsid w:val="003E6FB8"/>
    <w:rsid w:val="00427024"/>
    <w:rsid w:val="00442E57"/>
    <w:rsid w:val="00450A4D"/>
    <w:rsid w:val="00455C70"/>
    <w:rsid w:val="00462313"/>
    <w:rsid w:val="00470076"/>
    <w:rsid w:val="004D5363"/>
    <w:rsid w:val="00556F0B"/>
    <w:rsid w:val="005701D4"/>
    <w:rsid w:val="005809A9"/>
    <w:rsid w:val="0058151B"/>
    <w:rsid w:val="005901BA"/>
    <w:rsid w:val="005C0782"/>
    <w:rsid w:val="005D0D78"/>
    <w:rsid w:val="005D5460"/>
    <w:rsid w:val="00607011"/>
    <w:rsid w:val="00607462"/>
    <w:rsid w:val="0063736C"/>
    <w:rsid w:val="00651AE1"/>
    <w:rsid w:val="00653735"/>
    <w:rsid w:val="00654A84"/>
    <w:rsid w:val="00662B1A"/>
    <w:rsid w:val="00684B45"/>
    <w:rsid w:val="006A400D"/>
    <w:rsid w:val="006C2994"/>
    <w:rsid w:val="006E72B1"/>
    <w:rsid w:val="007037B8"/>
    <w:rsid w:val="0073487E"/>
    <w:rsid w:val="00747D85"/>
    <w:rsid w:val="00754A2E"/>
    <w:rsid w:val="007715CC"/>
    <w:rsid w:val="00786D91"/>
    <w:rsid w:val="0079052B"/>
    <w:rsid w:val="00794D0E"/>
    <w:rsid w:val="00796984"/>
    <w:rsid w:val="007B1726"/>
    <w:rsid w:val="007B42E0"/>
    <w:rsid w:val="007C3D7B"/>
    <w:rsid w:val="007C5E74"/>
    <w:rsid w:val="007D14C2"/>
    <w:rsid w:val="007D5D7D"/>
    <w:rsid w:val="007E60A6"/>
    <w:rsid w:val="007F3B0C"/>
    <w:rsid w:val="007F5158"/>
    <w:rsid w:val="00800979"/>
    <w:rsid w:val="00813FE0"/>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00399"/>
    <w:rsid w:val="00914681"/>
    <w:rsid w:val="009227AA"/>
    <w:rsid w:val="00933166"/>
    <w:rsid w:val="00953E3C"/>
    <w:rsid w:val="00961870"/>
    <w:rsid w:val="00973862"/>
    <w:rsid w:val="009912E1"/>
    <w:rsid w:val="009C27F1"/>
    <w:rsid w:val="009D5486"/>
    <w:rsid w:val="009E4498"/>
    <w:rsid w:val="00A0358B"/>
    <w:rsid w:val="00A0596B"/>
    <w:rsid w:val="00A20ABE"/>
    <w:rsid w:val="00A2734E"/>
    <w:rsid w:val="00A45B30"/>
    <w:rsid w:val="00A8207F"/>
    <w:rsid w:val="00A92123"/>
    <w:rsid w:val="00A94151"/>
    <w:rsid w:val="00AA27A1"/>
    <w:rsid w:val="00AA363B"/>
    <w:rsid w:val="00AB536E"/>
    <w:rsid w:val="00AC5676"/>
    <w:rsid w:val="00AD4ED8"/>
    <w:rsid w:val="00AF1005"/>
    <w:rsid w:val="00AF2A45"/>
    <w:rsid w:val="00AF349C"/>
    <w:rsid w:val="00AF35AD"/>
    <w:rsid w:val="00B01713"/>
    <w:rsid w:val="00B27BD7"/>
    <w:rsid w:val="00B55DCE"/>
    <w:rsid w:val="00B76550"/>
    <w:rsid w:val="00B943B4"/>
    <w:rsid w:val="00B96118"/>
    <w:rsid w:val="00BB17BC"/>
    <w:rsid w:val="00BB5575"/>
    <w:rsid w:val="00BD4B8A"/>
    <w:rsid w:val="00BD70C8"/>
    <w:rsid w:val="00C14A68"/>
    <w:rsid w:val="00C37C20"/>
    <w:rsid w:val="00C66E2F"/>
    <w:rsid w:val="00C7171A"/>
    <w:rsid w:val="00CA4FC7"/>
    <w:rsid w:val="00CB6932"/>
    <w:rsid w:val="00CD01AE"/>
    <w:rsid w:val="00CF0972"/>
    <w:rsid w:val="00CF4DCA"/>
    <w:rsid w:val="00CF68C7"/>
    <w:rsid w:val="00D11206"/>
    <w:rsid w:val="00D25649"/>
    <w:rsid w:val="00D36EDD"/>
    <w:rsid w:val="00D81EF0"/>
    <w:rsid w:val="00DB72DF"/>
    <w:rsid w:val="00DE2061"/>
    <w:rsid w:val="00DF05DC"/>
    <w:rsid w:val="00DF1B05"/>
    <w:rsid w:val="00DF38C5"/>
    <w:rsid w:val="00E57B59"/>
    <w:rsid w:val="00E66965"/>
    <w:rsid w:val="00E81B05"/>
    <w:rsid w:val="00EC3421"/>
    <w:rsid w:val="00ED7EB9"/>
    <w:rsid w:val="00F01774"/>
    <w:rsid w:val="00F12825"/>
    <w:rsid w:val="00F12CB0"/>
    <w:rsid w:val="00F21930"/>
    <w:rsid w:val="00F54C1C"/>
    <w:rsid w:val="00F564B3"/>
    <w:rsid w:val="00F703EC"/>
    <w:rsid w:val="00F85201"/>
    <w:rsid w:val="00F91AC7"/>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755DC8F1-B835-4403-9AB1-FFD0A78B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94A0C-8115-4872-92DF-10170F07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2773</Words>
  <Characters>15254</Characters>
  <Application>Microsoft Office Word</Application>
  <DocSecurity>0</DocSecurity>
  <Lines>127</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mike ottens</cp:lastModifiedBy>
  <cp:revision>6</cp:revision>
  <cp:lastPrinted>2016-03-24T11:02:00Z</cp:lastPrinted>
  <dcterms:created xsi:type="dcterms:W3CDTF">2017-05-19T08:33:00Z</dcterms:created>
  <dcterms:modified xsi:type="dcterms:W3CDTF">2017-07-03T08:34:00Z</dcterms:modified>
</cp:coreProperties>
</file>